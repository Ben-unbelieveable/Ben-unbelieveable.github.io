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4515" w14:textId="77777777" w:rsidR="009133D7" w:rsidRDefault="009133D7">
      <w:pPr>
        <w:spacing w:line="360" w:lineRule="auto"/>
        <w:ind w:firstLineChars="0" w:firstLine="0"/>
        <w:jc w:val="center"/>
        <w:rPr>
          <w:rFonts w:ascii="Times New Roman" w:hAnsi="Times New Roman"/>
          <w:b/>
          <w:bCs/>
          <w:color w:val="000000" w:themeColor="text1"/>
          <w:sz w:val="24"/>
          <w:szCs w:val="24"/>
        </w:rPr>
      </w:pPr>
      <w:bookmarkStart w:id="0" w:name="_Hlk10641927"/>
      <w:bookmarkStart w:id="1" w:name="_Toc259552625"/>
      <w:bookmarkEnd w:id="0"/>
    </w:p>
    <w:p w14:paraId="3A531530" w14:textId="77777777" w:rsidR="009133D7" w:rsidRDefault="00CD7AAB">
      <w:pPr>
        <w:spacing w:line="360" w:lineRule="auto"/>
        <w:ind w:firstLineChars="0" w:firstLine="0"/>
        <w:jc w:val="center"/>
        <w:rPr>
          <w:rFonts w:ascii="Times New Roman" w:hAnsi="Times New Roman"/>
          <w:b/>
          <w:bCs/>
          <w:sz w:val="24"/>
          <w:szCs w:val="24"/>
        </w:rPr>
      </w:pPr>
      <w:r>
        <w:rPr>
          <w:rFonts w:ascii="Times New Roman" w:hAnsi="Times New Roman"/>
          <w:b/>
          <w:bCs/>
          <w:noProof/>
          <w:sz w:val="24"/>
          <w:szCs w:val="24"/>
        </w:rPr>
        <w:drawing>
          <wp:inline distT="0" distB="0" distL="0" distR="0" wp14:anchorId="1AF40DD2" wp14:editId="1FC2E48B">
            <wp:extent cx="2256790" cy="1216660"/>
            <wp:effectExtent l="0" t="0" r="0" b="2540"/>
            <wp:docPr id="1" name="图片 1"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wuwa\Desktop\华大股份新VIS文件模板\华大股份新VIS文件模板\华大股份-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57200" cy="1216800"/>
                    </a:xfrm>
                    <a:prstGeom prst="rect">
                      <a:avLst/>
                    </a:prstGeom>
                  </pic:spPr>
                </pic:pic>
              </a:graphicData>
            </a:graphic>
          </wp:inline>
        </w:drawing>
      </w:r>
    </w:p>
    <w:tbl>
      <w:tblPr>
        <w:tblW w:w="10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2"/>
        <w:gridCol w:w="2742"/>
        <w:gridCol w:w="2640"/>
        <w:gridCol w:w="2497"/>
        <w:gridCol w:w="1375"/>
      </w:tblGrid>
      <w:tr w:rsidR="009133D7" w14:paraId="39112235" w14:textId="77777777" w:rsidTr="000156F9">
        <w:trPr>
          <w:trHeight w:hRule="exact" w:val="2415"/>
          <w:jc w:val="center"/>
        </w:trPr>
        <w:tc>
          <w:tcPr>
            <w:tcW w:w="10356" w:type="dxa"/>
            <w:gridSpan w:val="5"/>
            <w:tcBorders>
              <w:top w:val="single" w:sz="4" w:space="0" w:color="FFFFFF"/>
              <w:left w:val="single" w:sz="4" w:space="0" w:color="FFFFFF"/>
              <w:bottom w:val="single" w:sz="4" w:space="0" w:color="FFFFFF"/>
              <w:right w:val="single" w:sz="4" w:space="0" w:color="FFFFFF"/>
            </w:tcBorders>
            <w:vAlign w:val="bottom"/>
          </w:tcPr>
          <w:p w14:paraId="2060B51F" w14:textId="77777777" w:rsidR="009133D7" w:rsidRDefault="00CD7AAB">
            <w:pPr>
              <w:ind w:firstLineChars="0" w:firstLine="0"/>
              <w:jc w:val="center"/>
              <w:rPr>
                <w:rFonts w:ascii="Times New Roman" w:hAnsi="Times New Roman"/>
                <w:b/>
                <w:sz w:val="72"/>
                <w:szCs w:val="72"/>
              </w:rPr>
            </w:pPr>
            <w:r>
              <w:rPr>
                <w:rFonts w:ascii="Times New Roman" w:hAnsi="Times New Roman"/>
                <w:b/>
                <w:sz w:val="72"/>
                <w:szCs w:val="72"/>
                <w:lang w:eastAsia="zh-TW"/>
              </w:rPr>
              <w:t>信息分析流程软件和数据库版本升级和版本控制管理规程</w:t>
            </w:r>
          </w:p>
        </w:tc>
      </w:tr>
      <w:tr w:rsidR="009133D7" w14:paraId="565A08EA" w14:textId="77777777" w:rsidTr="000156F9">
        <w:trPr>
          <w:trHeight w:hRule="exact" w:val="3014"/>
          <w:jc w:val="center"/>
        </w:trPr>
        <w:tc>
          <w:tcPr>
            <w:tcW w:w="10356" w:type="dxa"/>
            <w:gridSpan w:val="5"/>
            <w:tcBorders>
              <w:top w:val="single" w:sz="4" w:space="0" w:color="FFFFFF"/>
              <w:left w:val="single" w:sz="4" w:space="0" w:color="FFFFFF"/>
              <w:bottom w:val="single" w:sz="4" w:space="0" w:color="FFFFFF"/>
              <w:right w:val="single" w:sz="4" w:space="0" w:color="FFFFFF"/>
            </w:tcBorders>
          </w:tcPr>
          <w:p w14:paraId="3051A2ED" w14:textId="0C980DBF" w:rsidR="000156F9" w:rsidRDefault="00CD7AAB">
            <w:pPr>
              <w:ind w:firstLineChars="0" w:firstLine="0"/>
              <w:jc w:val="center"/>
              <w:rPr>
                <w:rFonts w:ascii="Times New Roman" w:hAnsi="Times New Roman"/>
                <w:b/>
                <w:sz w:val="56"/>
                <w:szCs w:val="56"/>
              </w:rPr>
            </w:pPr>
            <w:r>
              <w:rPr>
                <w:rFonts w:ascii="Times New Roman" w:hAnsi="Times New Roman"/>
                <w:b/>
                <w:sz w:val="56"/>
                <w:szCs w:val="56"/>
              </w:rPr>
              <w:t>Information analysis process software and database version upgrade and version control management procedures</w:t>
            </w:r>
          </w:p>
          <w:p w14:paraId="40541501" w14:textId="74B69F2D" w:rsidR="000156F9" w:rsidRDefault="000156F9">
            <w:pPr>
              <w:ind w:firstLineChars="0" w:firstLine="0"/>
              <w:jc w:val="center"/>
              <w:rPr>
                <w:rFonts w:ascii="Times New Roman" w:hAnsi="Times New Roman"/>
                <w:b/>
                <w:sz w:val="56"/>
                <w:szCs w:val="56"/>
              </w:rPr>
            </w:pPr>
          </w:p>
          <w:p w14:paraId="1D057D0F" w14:textId="769B57BA" w:rsidR="000156F9" w:rsidRDefault="000156F9">
            <w:pPr>
              <w:ind w:firstLineChars="0" w:firstLine="0"/>
              <w:jc w:val="center"/>
              <w:rPr>
                <w:rFonts w:ascii="Times New Roman" w:hAnsi="Times New Roman"/>
                <w:b/>
                <w:sz w:val="56"/>
                <w:szCs w:val="56"/>
              </w:rPr>
            </w:pPr>
          </w:p>
          <w:p w14:paraId="40816C03" w14:textId="4019893B" w:rsidR="000156F9" w:rsidRDefault="000156F9">
            <w:pPr>
              <w:ind w:firstLineChars="0" w:firstLine="0"/>
              <w:jc w:val="center"/>
              <w:rPr>
                <w:rFonts w:ascii="Times New Roman" w:hAnsi="Times New Roman"/>
                <w:b/>
                <w:sz w:val="56"/>
                <w:szCs w:val="56"/>
              </w:rPr>
            </w:pPr>
          </w:p>
          <w:p w14:paraId="2EB2639E" w14:textId="0CA46D4F" w:rsidR="000156F9" w:rsidRDefault="000156F9">
            <w:pPr>
              <w:ind w:firstLineChars="0" w:firstLine="0"/>
              <w:jc w:val="center"/>
              <w:rPr>
                <w:rFonts w:ascii="Times New Roman" w:hAnsi="Times New Roman"/>
                <w:b/>
                <w:sz w:val="56"/>
                <w:szCs w:val="56"/>
              </w:rPr>
            </w:pPr>
          </w:p>
          <w:p w14:paraId="1B021910" w14:textId="77777777" w:rsidR="000156F9" w:rsidRDefault="000156F9">
            <w:pPr>
              <w:ind w:firstLineChars="0" w:firstLine="0"/>
              <w:jc w:val="center"/>
              <w:rPr>
                <w:rFonts w:ascii="Times New Roman" w:hAnsi="Times New Roman"/>
                <w:b/>
                <w:sz w:val="56"/>
                <w:szCs w:val="56"/>
              </w:rPr>
            </w:pPr>
          </w:p>
          <w:p w14:paraId="6C7209B4" w14:textId="6DEB2377" w:rsidR="000156F9" w:rsidRDefault="000156F9">
            <w:pPr>
              <w:ind w:firstLineChars="0" w:firstLine="0"/>
              <w:jc w:val="center"/>
              <w:rPr>
                <w:rFonts w:ascii="Times New Roman" w:hAnsi="Times New Roman"/>
                <w:b/>
                <w:sz w:val="56"/>
                <w:szCs w:val="56"/>
              </w:rPr>
            </w:pPr>
          </w:p>
          <w:p w14:paraId="70BC8DC7" w14:textId="77777777" w:rsidR="000156F9" w:rsidRDefault="000156F9">
            <w:pPr>
              <w:ind w:firstLineChars="0" w:firstLine="0"/>
              <w:jc w:val="center"/>
              <w:rPr>
                <w:rFonts w:ascii="Times New Roman" w:hAnsi="Times New Roman"/>
                <w:b/>
                <w:sz w:val="56"/>
                <w:szCs w:val="56"/>
              </w:rPr>
            </w:pPr>
          </w:p>
          <w:p w14:paraId="3868D038" w14:textId="77777777" w:rsidR="000156F9" w:rsidRDefault="000156F9">
            <w:pPr>
              <w:ind w:firstLineChars="0" w:firstLine="0"/>
              <w:jc w:val="center"/>
              <w:rPr>
                <w:rFonts w:ascii="Times New Roman" w:hAnsi="Times New Roman"/>
                <w:b/>
                <w:sz w:val="56"/>
                <w:szCs w:val="56"/>
              </w:rPr>
            </w:pPr>
          </w:p>
          <w:p w14:paraId="73E65DBC" w14:textId="77777777" w:rsidR="000156F9" w:rsidRDefault="000156F9">
            <w:pPr>
              <w:ind w:firstLineChars="0" w:firstLine="0"/>
              <w:jc w:val="center"/>
              <w:rPr>
                <w:rFonts w:ascii="Times New Roman" w:hAnsi="Times New Roman"/>
                <w:b/>
                <w:sz w:val="56"/>
                <w:szCs w:val="56"/>
              </w:rPr>
            </w:pPr>
          </w:p>
          <w:p w14:paraId="615A0AB7" w14:textId="2808C7D1" w:rsidR="000156F9" w:rsidRDefault="000156F9">
            <w:pPr>
              <w:ind w:firstLineChars="0" w:firstLine="0"/>
              <w:jc w:val="center"/>
              <w:rPr>
                <w:rFonts w:ascii="Times New Roman" w:hAnsi="Times New Roman"/>
                <w:b/>
                <w:sz w:val="56"/>
                <w:szCs w:val="56"/>
              </w:rPr>
            </w:pPr>
          </w:p>
        </w:tc>
      </w:tr>
      <w:tr w:rsidR="009133D7" w14:paraId="31B11D68"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5714CB34"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文件编号：</w:t>
            </w:r>
          </w:p>
        </w:tc>
        <w:tc>
          <w:tcPr>
            <w:tcW w:w="5137" w:type="dxa"/>
            <w:gridSpan w:val="2"/>
            <w:vMerge w:val="restart"/>
            <w:tcBorders>
              <w:top w:val="nil"/>
              <w:left w:val="nil"/>
              <w:bottom w:val="nil"/>
              <w:right w:val="nil"/>
            </w:tcBorders>
            <w:noWrap/>
            <w:vAlign w:val="center"/>
          </w:tcPr>
          <w:p w14:paraId="53C46DB2" w14:textId="77777777" w:rsidR="009133D7" w:rsidRDefault="00CD7AAB">
            <w:pPr>
              <w:spacing w:line="480" w:lineRule="auto"/>
              <w:ind w:firstLineChars="0" w:firstLine="0"/>
              <w:jc w:val="center"/>
              <w:rPr>
                <w:rFonts w:ascii="Times New Roman" w:hAnsi="Times New Roman"/>
                <w:color w:val="000000"/>
                <w:sz w:val="28"/>
                <w:szCs w:val="28"/>
              </w:rPr>
            </w:pPr>
            <w:r>
              <w:rPr>
                <w:rFonts w:ascii="Times New Roman" w:hAnsi="Times New Roman" w:hint="eastAsia"/>
                <w:color w:val="000000" w:themeColor="text1"/>
                <w:sz w:val="28"/>
                <w:szCs w:val="28"/>
              </w:rPr>
              <w:t>TJ-SOP-BIN-054</w:t>
            </w:r>
          </w:p>
        </w:tc>
      </w:tr>
      <w:tr w:rsidR="009133D7" w14:paraId="5639DB84"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72C1ED27"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Document NO.:</w:t>
            </w:r>
          </w:p>
        </w:tc>
        <w:tc>
          <w:tcPr>
            <w:tcW w:w="5137" w:type="dxa"/>
            <w:gridSpan w:val="2"/>
            <w:vMerge/>
            <w:tcBorders>
              <w:top w:val="nil"/>
              <w:left w:val="nil"/>
              <w:bottom w:val="single" w:sz="4" w:space="0" w:color="auto"/>
              <w:right w:val="nil"/>
            </w:tcBorders>
            <w:vAlign w:val="center"/>
          </w:tcPr>
          <w:p w14:paraId="14B3F139" w14:textId="77777777" w:rsidR="009133D7" w:rsidRDefault="009133D7">
            <w:pPr>
              <w:spacing w:line="480" w:lineRule="auto"/>
              <w:ind w:firstLineChars="0" w:firstLine="0"/>
              <w:jc w:val="left"/>
              <w:rPr>
                <w:rFonts w:ascii="Times New Roman" w:hAnsi="Times New Roman"/>
                <w:color w:val="000000"/>
                <w:sz w:val="28"/>
                <w:szCs w:val="28"/>
              </w:rPr>
            </w:pPr>
          </w:p>
        </w:tc>
      </w:tr>
      <w:tr w:rsidR="009133D7" w14:paraId="26C437B9"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04A73F8F"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版本号：</w:t>
            </w:r>
          </w:p>
        </w:tc>
        <w:tc>
          <w:tcPr>
            <w:tcW w:w="5137" w:type="dxa"/>
            <w:gridSpan w:val="2"/>
            <w:vMerge w:val="restart"/>
            <w:tcBorders>
              <w:top w:val="single" w:sz="4" w:space="0" w:color="auto"/>
              <w:left w:val="nil"/>
              <w:bottom w:val="nil"/>
              <w:right w:val="nil"/>
            </w:tcBorders>
            <w:noWrap/>
            <w:vAlign w:val="center"/>
          </w:tcPr>
          <w:p w14:paraId="1F3DF3F1" w14:textId="5D236A2C" w:rsidR="009133D7" w:rsidRDefault="00CD7AAB">
            <w:pPr>
              <w:spacing w:line="480" w:lineRule="auto"/>
              <w:ind w:firstLineChars="0" w:firstLine="0"/>
              <w:jc w:val="center"/>
              <w:rPr>
                <w:rFonts w:ascii="Times New Roman" w:hAnsi="Times New Roman"/>
                <w:color w:val="000000"/>
                <w:sz w:val="28"/>
                <w:szCs w:val="28"/>
              </w:rPr>
            </w:pPr>
            <w:r>
              <w:rPr>
                <w:rFonts w:ascii="Times New Roman" w:hAnsi="Times New Roman"/>
                <w:color w:val="000000" w:themeColor="text1"/>
                <w:sz w:val="28"/>
                <w:szCs w:val="28"/>
              </w:rPr>
              <w:t>A</w:t>
            </w:r>
            <w:r w:rsidR="00430E3B">
              <w:rPr>
                <w:rFonts w:ascii="Times New Roman" w:hAnsi="Times New Roman"/>
                <w:color w:val="000000" w:themeColor="text1"/>
                <w:sz w:val="28"/>
                <w:szCs w:val="28"/>
              </w:rPr>
              <w:t>4</w:t>
            </w:r>
          </w:p>
        </w:tc>
      </w:tr>
      <w:tr w:rsidR="009133D7" w14:paraId="5FA4B181"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509A7F82"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Version NO.:</w:t>
            </w:r>
          </w:p>
        </w:tc>
        <w:tc>
          <w:tcPr>
            <w:tcW w:w="5137" w:type="dxa"/>
            <w:gridSpan w:val="2"/>
            <w:vMerge/>
            <w:tcBorders>
              <w:top w:val="nil"/>
              <w:left w:val="nil"/>
              <w:bottom w:val="single" w:sz="4" w:space="0" w:color="auto"/>
              <w:right w:val="nil"/>
            </w:tcBorders>
            <w:vAlign w:val="center"/>
          </w:tcPr>
          <w:p w14:paraId="521A8D1F" w14:textId="77777777" w:rsidR="009133D7" w:rsidRDefault="009133D7">
            <w:pPr>
              <w:spacing w:line="480" w:lineRule="auto"/>
              <w:ind w:firstLineChars="0" w:firstLine="0"/>
              <w:jc w:val="left"/>
              <w:rPr>
                <w:rFonts w:ascii="Times New Roman" w:hAnsi="Times New Roman"/>
                <w:color w:val="000000"/>
                <w:sz w:val="28"/>
                <w:szCs w:val="28"/>
              </w:rPr>
            </w:pPr>
          </w:p>
        </w:tc>
      </w:tr>
      <w:tr w:rsidR="009133D7" w14:paraId="376B9244"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4C3A9A7F"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生效日期：</w:t>
            </w:r>
          </w:p>
        </w:tc>
        <w:tc>
          <w:tcPr>
            <w:tcW w:w="5137" w:type="dxa"/>
            <w:gridSpan w:val="2"/>
            <w:vMerge w:val="restart"/>
            <w:tcBorders>
              <w:top w:val="single" w:sz="4" w:space="0" w:color="auto"/>
              <w:left w:val="nil"/>
              <w:bottom w:val="single" w:sz="4" w:space="0" w:color="auto"/>
              <w:right w:val="nil"/>
            </w:tcBorders>
            <w:noWrap/>
            <w:vAlign w:val="center"/>
          </w:tcPr>
          <w:p w14:paraId="7F45E4E8" w14:textId="6DC3C015" w:rsidR="009133D7" w:rsidRDefault="00CD7AAB">
            <w:pPr>
              <w:spacing w:line="480" w:lineRule="auto"/>
              <w:ind w:firstLineChars="0" w:firstLine="0"/>
              <w:jc w:val="center"/>
              <w:rPr>
                <w:rFonts w:ascii="Times New Roman" w:hAnsi="Times New Roman"/>
                <w:color w:val="000000"/>
                <w:sz w:val="28"/>
                <w:szCs w:val="28"/>
              </w:rPr>
            </w:pPr>
            <w:r>
              <w:rPr>
                <w:rFonts w:ascii="Times New Roman" w:hAnsi="Times New Roman" w:hint="eastAsia"/>
                <w:color w:val="000000" w:themeColor="text1"/>
                <w:sz w:val="28"/>
                <w:szCs w:val="28"/>
              </w:rPr>
              <w:t>202</w:t>
            </w:r>
            <w:r w:rsidR="00430E3B">
              <w:rPr>
                <w:rFonts w:ascii="Times New Roman" w:hAnsi="Times New Roman"/>
                <w:color w:val="000000" w:themeColor="text1"/>
                <w:sz w:val="28"/>
                <w:szCs w:val="28"/>
              </w:rPr>
              <w:t>3</w:t>
            </w:r>
            <w:r>
              <w:rPr>
                <w:rFonts w:ascii="Times New Roman" w:hAnsi="Times New Roman" w:hint="eastAsia"/>
                <w:color w:val="000000" w:themeColor="text1"/>
                <w:sz w:val="28"/>
                <w:szCs w:val="28"/>
              </w:rPr>
              <w:t>-0</w:t>
            </w:r>
            <w:r w:rsidR="00430E3B">
              <w:rPr>
                <w:rFonts w:ascii="Times New Roman" w:hAnsi="Times New Roman"/>
                <w:color w:val="000000" w:themeColor="text1"/>
                <w:sz w:val="28"/>
                <w:szCs w:val="28"/>
              </w:rPr>
              <w:t>5</w:t>
            </w:r>
            <w:r>
              <w:rPr>
                <w:rFonts w:ascii="Times New Roman" w:hAnsi="Times New Roman" w:hint="eastAsia"/>
                <w:color w:val="000000" w:themeColor="text1"/>
                <w:sz w:val="28"/>
                <w:szCs w:val="28"/>
              </w:rPr>
              <w:t>-11</w:t>
            </w:r>
          </w:p>
        </w:tc>
      </w:tr>
      <w:tr w:rsidR="009133D7" w14:paraId="66DE1531"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34D70974" w14:textId="77777777" w:rsidR="009133D7" w:rsidRDefault="00CD7AAB">
            <w:pPr>
              <w:spacing w:line="480" w:lineRule="auto"/>
              <w:ind w:firstLineChars="0" w:firstLine="0"/>
              <w:jc w:val="left"/>
              <w:rPr>
                <w:rFonts w:ascii="Times New Roman" w:hAnsi="Times New Roman"/>
                <w:color w:val="000000"/>
                <w:sz w:val="28"/>
                <w:szCs w:val="28"/>
                <w:lang w:eastAsia="zh-TW"/>
              </w:rPr>
            </w:pPr>
            <w:r>
              <w:rPr>
                <w:rFonts w:ascii="Times New Roman" w:hAnsi="Times New Roman"/>
                <w:color w:val="000000"/>
                <w:sz w:val="28"/>
                <w:szCs w:val="28"/>
              </w:rPr>
              <w:t>Effective Date:</w:t>
            </w:r>
          </w:p>
        </w:tc>
        <w:tc>
          <w:tcPr>
            <w:tcW w:w="5137" w:type="dxa"/>
            <w:gridSpan w:val="2"/>
            <w:vMerge/>
            <w:tcBorders>
              <w:top w:val="single" w:sz="4" w:space="0" w:color="auto"/>
              <w:left w:val="nil"/>
              <w:bottom w:val="single" w:sz="4" w:space="0" w:color="auto"/>
              <w:right w:val="nil"/>
            </w:tcBorders>
            <w:noWrap/>
            <w:vAlign w:val="center"/>
          </w:tcPr>
          <w:p w14:paraId="38927D4F" w14:textId="77777777" w:rsidR="009133D7" w:rsidRDefault="009133D7">
            <w:pPr>
              <w:spacing w:line="480" w:lineRule="auto"/>
              <w:ind w:firstLineChars="0" w:firstLine="0"/>
              <w:jc w:val="center"/>
              <w:rPr>
                <w:rFonts w:ascii="Times New Roman" w:hAnsi="Times New Roman"/>
                <w:color w:val="000000"/>
                <w:sz w:val="28"/>
                <w:szCs w:val="28"/>
                <w:lang w:eastAsia="zh-TW"/>
              </w:rPr>
            </w:pPr>
          </w:p>
        </w:tc>
      </w:tr>
      <w:tr w:rsidR="009133D7" w14:paraId="5DBFC2D4"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70DFDC4E" w14:textId="77777777" w:rsidR="009133D7" w:rsidRDefault="00CD7AAB">
            <w:pPr>
              <w:spacing w:line="480" w:lineRule="auto"/>
              <w:ind w:firstLineChars="0" w:firstLine="0"/>
              <w:jc w:val="left"/>
              <w:rPr>
                <w:rFonts w:ascii="Times New Roman" w:hAnsi="Times New Roman"/>
                <w:color w:val="000000"/>
                <w:sz w:val="28"/>
                <w:szCs w:val="28"/>
                <w:lang w:eastAsia="zh-TW"/>
              </w:rPr>
            </w:pPr>
            <w:r>
              <w:rPr>
                <w:rFonts w:ascii="Times New Roman" w:hAnsi="Times New Roman"/>
                <w:color w:val="000000"/>
                <w:sz w:val="28"/>
                <w:szCs w:val="28"/>
              </w:rPr>
              <w:t>文件密级：</w:t>
            </w:r>
          </w:p>
        </w:tc>
        <w:tc>
          <w:tcPr>
            <w:tcW w:w="2640" w:type="dxa"/>
            <w:tcBorders>
              <w:top w:val="single" w:sz="4" w:space="0" w:color="auto"/>
              <w:left w:val="nil"/>
              <w:bottom w:val="nil"/>
              <w:right w:val="nil"/>
            </w:tcBorders>
            <w:noWrap/>
            <w:vAlign w:val="center"/>
          </w:tcPr>
          <w:p w14:paraId="57137E91" w14:textId="77777777" w:rsidR="009133D7" w:rsidRDefault="00CD7AAB">
            <w:pPr>
              <w:spacing w:line="480" w:lineRule="auto"/>
              <w:ind w:firstLineChars="0" w:firstLine="0"/>
              <w:jc w:val="left"/>
              <w:rPr>
                <w:rFonts w:ascii="Times New Roman" w:hAnsi="Times New Roman"/>
                <w:color w:val="000000"/>
                <w:sz w:val="26"/>
                <w:szCs w:val="26"/>
                <w:lang w:eastAsia="zh-TW"/>
              </w:rPr>
            </w:pPr>
            <w:r>
              <w:rPr>
                <w:rFonts w:ascii="Times New Roman" w:hAnsi="Times New Roman"/>
                <w:color w:val="000000"/>
                <w:sz w:val="26"/>
                <w:szCs w:val="26"/>
              </w:rPr>
              <w:t>□</w:t>
            </w:r>
            <w:r>
              <w:rPr>
                <w:rFonts w:ascii="Times New Roman" w:hAnsi="Times New Roman"/>
                <w:color w:val="000000"/>
                <w:sz w:val="26"/>
                <w:szCs w:val="26"/>
              </w:rPr>
              <w:t>普通</w:t>
            </w:r>
            <w:r>
              <w:rPr>
                <w:rFonts w:ascii="Times New Roman" w:hAnsi="Times New Roman"/>
                <w:color w:val="000000"/>
                <w:sz w:val="26"/>
                <w:szCs w:val="26"/>
              </w:rPr>
              <w:t>/Unclassified</w:t>
            </w:r>
          </w:p>
        </w:tc>
        <w:tc>
          <w:tcPr>
            <w:tcW w:w="2497" w:type="dxa"/>
            <w:tcBorders>
              <w:top w:val="single" w:sz="4" w:space="0" w:color="auto"/>
              <w:left w:val="nil"/>
              <w:bottom w:val="nil"/>
              <w:right w:val="nil"/>
            </w:tcBorders>
            <w:vAlign w:val="center"/>
          </w:tcPr>
          <w:p w14:paraId="21EB5F9D" w14:textId="77777777" w:rsidR="009133D7" w:rsidRDefault="00CD7AAB">
            <w:pPr>
              <w:spacing w:line="480" w:lineRule="auto"/>
              <w:ind w:firstLineChars="0" w:firstLine="0"/>
              <w:jc w:val="left"/>
              <w:rPr>
                <w:rFonts w:ascii="Times New Roman" w:hAnsi="Times New Roman"/>
                <w:color w:val="000000"/>
                <w:sz w:val="26"/>
                <w:szCs w:val="26"/>
                <w:lang w:eastAsia="zh-TW"/>
              </w:rPr>
            </w:pPr>
            <w:r>
              <w:rPr>
                <w:rFonts w:ascii="Times New Roman" w:hAnsi="Times New Roman"/>
                <w:color w:val="000000"/>
                <w:sz w:val="26"/>
                <w:szCs w:val="26"/>
              </w:rPr>
              <w:t>□</w:t>
            </w:r>
            <w:r>
              <w:rPr>
                <w:rFonts w:ascii="Times New Roman" w:hAnsi="Times New Roman"/>
                <w:color w:val="000000"/>
                <w:sz w:val="26"/>
                <w:szCs w:val="26"/>
              </w:rPr>
              <w:t>秘密</w:t>
            </w:r>
            <w:r>
              <w:rPr>
                <w:rFonts w:ascii="Times New Roman" w:hAnsi="Times New Roman"/>
                <w:color w:val="000000"/>
                <w:sz w:val="26"/>
                <w:szCs w:val="26"/>
              </w:rPr>
              <w:t>/Secret</w:t>
            </w:r>
          </w:p>
        </w:tc>
      </w:tr>
      <w:tr w:rsidR="009133D7" w14:paraId="5F9976D8"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20A23315" w14:textId="77777777" w:rsidR="009133D7" w:rsidRDefault="00CD7AAB">
            <w:pPr>
              <w:spacing w:line="480" w:lineRule="auto"/>
              <w:ind w:firstLineChars="0" w:firstLine="0"/>
              <w:jc w:val="left"/>
              <w:rPr>
                <w:rFonts w:ascii="Times New Roman" w:hAnsi="Times New Roman"/>
                <w:color w:val="000000"/>
                <w:sz w:val="28"/>
                <w:szCs w:val="28"/>
                <w:lang w:eastAsia="zh-TW"/>
              </w:rPr>
            </w:pPr>
            <w:r>
              <w:rPr>
                <w:rFonts w:ascii="Times New Roman" w:hAnsi="Times New Roman"/>
                <w:color w:val="000000"/>
                <w:sz w:val="28"/>
                <w:szCs w:val="28"/>
              </w:rPr>
              <w:t>Classification:</w:t>
            </w:r>
          </w:p>
        </w:tc>
        <w:tc>
          <w:tcPr>
            <w:tcW w:w="2640" w:type="dxa"/>
            <w:tcBorders>
              <w:top w:val="nil"/>
              <w:left w:val="nil"/>
              <w:bottom w:val="single" w:sz="4" w:space="0" w:color="auto"/>
              <w:right w:val="nil"/>
            </w:tcBorders>
            <w:noWrap/>
            <w:vAlign w:val="center"/>
          </w:tcPr>
          <w:p w14:paraId="098E6DF8" w14:textId="77777777" w:rsidR="009133D7" w:rsidRDefault="00CD7AAB">
            <w:pPr>
              <w:spacing w:line="480" w:lineRule="auto"/>
              <w:ind w:firstLineChars="0" w:firstLine="0"/>
              <w:jc w:val="left"/>
              <w:rPr>
                <w:rFonts w:ascii="Times New Roman" w:hAnsi="Times New Roman"/>
                <w:color w:val="000000"/>
                <w:sz w:val="26"/>
                <w:szCs w:val="26"/>
                <w:lang w:eastAsia="zh-TW"/>
              </w:rPr>
            </w:pPr>
            <w:r>
              <w:rPr>
                <w:rFonts w:ascii="Times New Roman" w:hAnsi="Times New Roman"/>
                <w:color w:val="000000"/>
                <w:sz w:val="26"/>
                <w:szCs w:val="26"/>
              </w:rPr>
              <w:sym w:font="Wingdings 2" w:char="0052"/>
            </w:r>
            <w:r>
              <w:rPr>
                <w:rFonts w:ascii="Times New Roman" w:hAnsi="Times New Roman"/>
                <w:color w:val="000000"/>
                <w:sz w:val="26"/>
                <w:szCs w:val="26"/>
              </w:rPr>
              <w:t>机密</w:t>
            </w:r>
            <w:r>
              <w:rPr>
                <w:rFonts w:ascii="Times New Roman" w:hAnsi="Times New Roman"/>
                <w:color w:val="000000"/>
                <w:sz w:val="26"/>
                <w:szCs w:val="26"/>
              </w:rPr>
              <w:t xml:space="preserve">/Highly Secret </w:t>
            </w:r>
          </w:p>
        </w:tc>
        <w:tc>
          <w:tcPr>
            <w:tcW w:w="2497" w:type="dxa"/>
            <w:tcBorders>
              <w:top w:val="nil"/>
              <w:left w:val="nil"/>
              <w:bottom w:val="single" w:sz="4" w:space="0" w:color="auto"/>
              <w:right w:val="nil"/>
            </w:tcBorders>
            <w:vAlign w:val="center"/>
          </w:tcPr>
          <w:p w14:paraId="381D858E" w14:textId="77777777" w:rsidR="009133D7" w:rsidRDefault="00CD7AAB">
            <w:pPr>
              <w:spacing w:line="480" w:lineRule="auto"/>
              <w:ind w:firstLineChars="0" w:firstLine="0"/>
              <w:jc w:val="left"/>
              <w:rPr>
                <w:rFonts w:ascii="Times New Roman" w:hAnsi="Times New Roman"/>
                <w:color w:val="000000"/>
                <w:sz w:val="26"/>
                <w:szCs w:val="26"/>
                <w:lang w:eastAsia="zh-TW"/>
              </w:rPr>
            </w:pPr>
            <w:r>
              <w:rPr>
                <w:rFonts w:ascii="Times New Roman" w:hAnsi="Times New Roman"/>
                <w:color w:val="000000"/>
                <w:sz w:val="26"/>
                <w:szCs w:val="26"/>
              </w:rPr>
              <w:t>□</w:t>
            </w:r>
            <w:r>
              <w:rPr>
                <w:rFonts w:ascii="Times New Roman" w:hAnsi="Times New Roman"/>
                <w:color w:val="000000"/>
                <w:sz w:val="26"/>
                <w:szCs w:val="26"/>
              </w:rPr>
              <w:t>绝密</w:t>
            </w:r>
            <w:r>
              <w:rPr>
                <w:rFonts w:ascii="Times New Roman" w:hAnsi="Times New Roman"/>
                <w:color w:val="000000"/>
                <w:sz w:val="26"/>
                <w:szCs w:val="26"/>
              </w:rPr>
              <w:t>/Top Secret</w:t>
            </w:r>
          </w:p>
        </w:tc>
      </w:tr>
    </w:tbl>
    <w:p w14:paraId="1D7129A4" w14:textId="77777777" w:rsidR="009133D7" w:rsidRDefault="009133D7">
      <w:pPr>
        <w:spacing w:beforeLines="1100" w:before="3432" w:line="360" w:lineRule="auto"/>
        <w:ind w:firstLineChars="0" w:firstLine="0"/>
        <w:jc w:val="center"/>
        <w:rPr>
          <w:rFonts w:ascii="Times New Roman" w:hAnsi="Times New Roman"/>
          <w:b/>
          <w:bCs/>
          <w:color w:val="000000" w:themeColor="text1"/>
          <w:sz w:val="24"/>
          <w:szCs w:val="24"/>
        </w:rPr>
        <w:sectPr w:rsidR="009133D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567" w:gutter="0"/>
          <w:pgNumType w:start="1"/>
          <w:cols w:space="425"/>
          <w:titlePg/>
          <w:docGrid w:type="linesAndChars" w:linePitch="312"/>
        </w:sectPr>
      </w:pPr>
    </w:p>
    <w:p w14:paraId="19574502" w14:textId="77777777" w:rsidR="009133D7" w:rsidRDefault="00CD7AAB">
      <w:pPr>
        <w:spacing w:line="360" w:lineRule="auto"/>
        <w:ind w:firstLineChars="0" w:firstLine="0"/>
        <w:jc w:val="center"/>
        <w:rPr>
          <w:rFonts w:ascii="Times New Roman" w:hAnsi="Times New Roman"/>
          <w:bCs/>
          <w:color w:val="000000" w:themeColor="text1"/>
          <w:sz w:val="24"/>
          <w:szCs w:val="24"/>
        </w:rPr>
      </w:pPr>
      <w:r>
        <w:rPr>
          <w:rFonts w:ascii="Times New Roman" w:hAnsi="Times New Roman"/>
          <w:b/>
          <w:bCs/>
          <w:color w:val="000000" w:themeColor="text1"/>
          <w:sz w:val="32"/>
          <w:szCs w:val="32"/>
        </w:rPr>
        <w:lastRenderedPageBreak/>
        <w:t>目录</w:t>
      </w:r>
      <w:r>
        <w:rPr>
          <w:rFonts w:ascii="Times New Roman" w:hAnsi="Times New Roman"/>
          <w:bCs/>
          <w:color w:val="000000" w:themeColor="text1"/>
          <w:sz w:val="32"/>
          <w:szCs w:val="32"/>
        </w:rPr>
        <w:fldChar w:fldCharType="begin"/>
      </w:r>
      <w:r>
        <w:rPr>
          <w:rFonts w:ascii="Times New Roman" w:hAnsi="Times New Roman"/>
          <w:bCs/>
          <w:color w:val="000000" w:themeColor="text1"/>
          <w:sz w:val="32"/>
          <w:szCs w:val="32"/>
        </w:rPr>
        <w:instrText xml:space="preserve"> TOC \o "1-2" \h \z \u </w:instrText>
      </w:r>
      <w:r>
        <w:rPr>
          <w:rFonts w:ascii="Times New Roman" w:hAnsi="Times New Roman"/>
          <w:bCs/>
          <w:color w:val="000000" w:themeColor="text1"/>
          <w:sz w:val="32"/>
          <w:szCs w:val="32"/>
        </w:rPr>
        <w:fldChar w:fldCharType="separate"/>
      </w:r>
    </w:p>
    <w:p w14:paraId="43FF1BB1" w14:textId="77777777" w:rsidR="009133D7" w:rsidRDefault="00000000">
      <w:pPr>
        <w:pStyle w:val="TOC1"/>
        <w:tabs>
          <w:tab w:val="right" w:leader="dot" w:pos="9638"/>
        </w:tabs>
        <w:ind w:firstLine="402"/>
      </w:pPr>
      <w:hyperlink w:anchor="_Toc15030" w:history="1">
        <w:r w:rsidR="00CD7AAB">
          <w:t>1</w:t>
        </w:r>
        <w:r w:rsidR="00CD7AAB">
          <w:t>目的</w:t>
        </w:r>
        <w:r w:rsidR="00CD7AAB">
          <w:t>/Objectives</w:t>
        </w:r>
        <w:r w:rsidR="00CD7AAB">
          <w:tab/>
        </w:r>
        <w:fldSimple w:instr=" PAGEREF _Toc15030 ">
          <w:r w:rsidR="00CD7AAB">
            <w:t>2</w:t>
          </w:r>
        </w:fldSimple>
      </w:hyperlink>
    </w:p>
    <w:p w14:paraId="2CD63775" w14:textId="77777777" w:rsidR="009133D7" w:rsidRDefault="00000000">
      <w:pPr>
        <w:pStyle w:val="TOC1"/>
        <w:tabs>
          <w:tab w:val="right" w:leader="dot" w:pos="9638"/>
        </w:tabs>
        <w:ind w:firstLine="402"/>
      </w:pPr>
      <w:hyperlink w:anchor="_Toc14943" w:history="1">
        <w:r w:rsidR="00CD7AAB">
          <w:t>2</w:t>
        </w:r>
        <w:r w:rsidR="00CD7AAB">
          <w:t>适用范围</w:t>
        </w:r>
        <w:r w:rsidR="00CD7AAB">
          <w:t>/Scopes</w:t>
        </w:r>
        <w:r w:rsidR="00CD7AAB">
          <w:tab/>
        </w:r>
        <w:fldSimple w:instr=" PAGEREF _Toc14943 ">
          <w:r w:rsidR="00CD7AAB">
            <w:t>2</w:t>
          </w:r>
        </w:fldSimple>
      </w:hyperlink>
    </w:p>
    <w:p w14:paraId="311A5B65" w14:textId="77777777" w:rsidR="009133D7" w:rsidRDefault="00000000">
      <w:pPr>
        <w:pStyle w:val="TOC2"/>
        <w:tabs>
          <w:tab w:val="right" w:leader="dot" w:pos="9638"/>
        </w:tabs>
        <w:ind w:firstLine="400"/>
      </w:pPr>
      <w:hyperlink w:anchor="_Toc24373" w:history="1">
        <w:r w:rsidR="00CD7AAB">
          <w:rPr>
            <w:szCs w:val="24"/>
          </w:rPr>
          <w:t>2.1</w:t>
        </w:r>
        <w:r w:rsidR="00CD7AAB">
          <w:rPr>
            <w:szCs w:val="24"/>
          </w:rPr>
          <w:t>适用流程</w:t>
        </w:r>
        <w:r w:rsidR="00CD7AAB">
          <w:tab/>
        </w:r>
        <w:fldSimple w:instr=" PAGEREF _Toc24373 ">
          <w:r w:rsidR="00CD7AAB">
            <w:t>2</w:t>
          </w:r>
        </w:fldSimple>
      </w:hyperlink>
    </w:p>
    <w:p w14:paraId="5B310E00" w14:textId="77777777" w:rsidR="009133D7" w:rsidRDefault="00000000">
      <w:pPr>
        <w:pStyle w:val="TOC2"/>
        <w:tabs>
          <w:tab w:val="right" w:leader="dot" w:pos="9638"/>
        </w:tabs>
        <w:ind w:firstLine="400"/>
      </w:pPr>
      <w:hyperlink w:anchor="_Toc29750" w:history="1">
        <w:r w:rsidR="00CD7AAB">
          <w:rPr>
            <w:szCs w:val="24"/>
          </w:rPr>
          <w:t xml:space="preserve">2.2 </w:t>
        </w:r>
        <w:r w:rsidR="00CD7AAB">
          <w:rPr>
            <w:szCs w:val="24"/>
          </w:rPr>
          <w:t>适用人员</w:t>
        </w:r>
        <w:r w:rsidR="00CD7AAB">
          <w:tab/>
        </w:r>
        <w:fldSimple w:instr=" PAGEREF _Toc29750 ">
          <w:r w:rsidR="00CD7AAB">
            <w:t>2</w:t>
          </w:r>
        </w:fldSimple>
      </w:hyperlink>
    </w:p>
    <w:p w14:paraId="03F30DD0" w14:textId="77777777" w:rsidR="009133D7" w:rsidRDefault="00000000">
      <w:pPr>
        <w:pStyle w:val="TOC1"/>
        <w:tabs>
          <w:tab w:val="right" w:leader="dot" w:pos="9638"/>
        </w:tabs>
        <w:ind w:firstLine="402"/>
      </w:pPr>
      <w:hyperlink w:anchor="_Toc7642" w:history="1">
        <w:r w:rsidR="00CD7AAB">
          <w:t>3</w:t>
        </w:r>
        <w:r w:rsidR="00CD7AAB">
          <w:t>职责</w:t>
        </w:r>
        <w:r w:rsidR="00CD7AAB">
          <w:rPr>
            <w:rFonts w:hint="eastAsia"/>
          </w:rPr>
          <w:t>/Duty</w:t>
        </w:r>
        <w:r w:rsidR="00CD7AAB">
          <w:tab/>
        </w:r>
        <w:fldSimple w:instr=" PAGEREF _Toc7642 ">
          <w:r w:rsidR="00CD7AAB">
            <w:t>2</w:t>
          </w:r>
        </w:fldSimple>
      </w:hyperlink>
    </w:p>
    <w:p w14:paraId="1E65A90D" w14:textId="77777777" w:rsidR="009133D7" w:rsidRDefault="00000000">
      <w:pPr>
        <w:pStyle w:val="TOC1"/>
        <w:tabs>
          <w:tab w:val="right" w:leader="dot" w:pos="9638"/>
        </w:tabs>
        <w:ind w:firstLine="402"/>
      </w:pPr>
      <w:hyperlink w:anchor="_Toc19817" w:history="1">
        <w:r w:rsidR="00CD7AAB">
          <w:t>4.</w:t>
        </w:r>
        <w:r w:rsidR="00CD7AAB">
          <w:t>术语和定义</w:t>
        </w:r>
        <w:r w:rsidR="00CD7AAB">
          <w:t>/Terms and Definitions</w:t>
        </w:r>
        <w:r w:rsidR="00CD7AAB">
          <w:tab/>
        </w:r>
        <w:fldSimple w:instr=" PAGEREF _Toc19817 ">
          <w:r w:rsidR="00CD7AAB">
            <w:t>2</w:t>
          </w:r>
        </w:fldSimple>
      </w:hyperlink>
    </w:p>
    <w:p w14:paraId="3D130BF3" w14:textId="77777777" w:rsidR="009133D7" w:rsidRDefault="00000000">
      <w:pPr>
        <w:pStyle w:val="TOC1"/>
        <w:tabs>
          <w:tab w:val="right" w:leader="dot" w:pos="9638"/>
        </w:tabs>
        <w:ind w:firstLine="402"/>
      </w:pPr>
      <w:hyperlink w:anchor="_Toc17914" w:history="1">
        <w:r w:rsidR="00CD7AAB">
          <w:t>5.</w:t>
        </w:r>
        <w:r w:rsidR="00CD7AAB">
          <w:t>版本</w:t>
        </w:r>
        <w:r w:rsidR="00CD7AAB">
          <w:rPr>
            <w:rFonts w:hint="eastAsia"/>
          </w:rPr>
          <w:t>表示</w:t>
        </w:r>
        <w:r w:rsidR="00CD7AAB">
          <w:t>方法</w:t>
        </w:r>
        <w:r w:rsidR="00CD7AAB">
          <w:rPr>
            <w:rFonts w:hint="eastAsia"/>
          </w:rPr>
          <w:t>/Version representation method</w:t>
        </w:r>
        <w:r w:rsidR="00CD7AAB">
          <w:tab/>
        </w:r>
        <w:fldSimple w:instr=" PAGEREF _Toc17914 ">
          <w:r w:rsidR="00CD7AAB">
            <w:t>2</w:t>
          </w:r>
        </w:fldSimple>
      </w:hyperlink>
    </w:p>
    <w:p w14:paraId="1EBE33E9" w14:textId="77777777" w:rsidR="009133D7" w:rsidRDefault="00000000">
      <w:pPr>
        <w:pStyle w:val="TOC2"/>
        <w:tabs>
          <w:tab w:val="right" w:leader="dot" w:pos="9638"/>
        </w:tabs>
        <w:ind w:firstLine="400"/>
      </w:pPr>
      <w:hyperlink w:anchor="_Toc24701" w:history="1">
        <w:r w:rsidR="00CD7AAB">
          <w:rPr>
            <w:szCs w:val="24"/>
          </w:rPr>
          <w:t>5.1</w:t>
        </w:r>
        <w:r w:rsidR="00CD7AAB">
          <w:rPr>
            <w:szCs w:val="24"/>
          </w:rPr>
          <w:t>自主开发软件版本</w:t>
        </w:r>
        <w:r w:rsidR="00CD7AAB">
          <w:rPr>
            <w:rFonts w:hint="eastAsia"/>
            <w:szCs w:val="24"/>
          </w:rPr>
          <w:t>表示</w:t>
        </w:r>
        <w:r w:rsidR="00CD7AAB">
          <w:rPr>
            <w:szCs w:val="24"/>
          </w:rPr>
          <w:t>方法</w:t>
        </w:r>
        <w:r w:rsidR="00CD7AAB">
          <w:tab/>
        </w:r>
        <w:fldSimple w:instr=" PAGEREF _Toc24701 ">
          <w:r w:rsidR="00CD7AAB">
            <w:t>2</w:t>
          </w:r>
        </w:fldSimple>
      </w:hyperlink>
    </w:p>
    <w:p w14:paraId="01DA21D4" w14:textId="77777777" w:rsidR="009133D7" w:rsidRDefault="00000000">
      <w:pPr>
        <w:pStyle w:val="TOC2"/>
        <w:tabs>
          <w:tab w:val="right" w:leader="dot" w:pos="9638"/>
        </w:tabs>
        <w:ind w:firstLine="400"/>
      </w:pPr>
      <w:hyperlink w:anchor="_Toc30335" w:history="1">
        <w:r w:rsidR="00CD7AAB">
          <w:rPr>
            <w:szCs w:val="24"/>
          </w:rPr>
          <w:t>5.2</w:t>
        </w:r>
        <w:r w:rsidR="00CD7AAB">
          <w:rPr>
            <w:rFonts w:hint="eastAsia"/>
            <w:szCs w:val="24"/>
          </w:rPr>
          <w:t>自主开发数据库版本号表示方法</w:t>
        </w:r>
        <w:r w:rsidR="00CD7AAB">
          <w:tab/>
        </w:r>
        <w:fldSimple w:instr=" PAGEREF _Toc30335 ">
          <w:r w:rsidR="00CD7AAB">
            <w:t>3</w:t>
          </w:r>
        </w:fldSimple>
      </w:hyperlink>
    </w:p>
    <w:p w14:paraId="28506DA0" w14:textId="77777777" w:rsidR="009133D7" w:rsidRDefault="00000000">
      <w:pPr>
        <w:pStyle w:val="TOC2"/>
        <w:tabs>
          <w:tab w:val="right" w:leader="dot" w:pos="9638"/>
        </w:tabs>
        <w:ind w:firstLine="400"/>
      </w:pPr>
      <w:hyperlink w:anchor="_Toc27975" w:history="1">
        <w:r w:rsidR="00CD7AAB">
          <w:rPr>
            <w:szCs w:val="24"/>
          </w:rPr>
          <w:t>5.</w:t>
        </w:r>
        <w:r w:rsidR="00CD7AAB">
          <w:rPr>
            <w:rFonts w:hint="eastAsia"/>
            <w:szCs w:val="24"/>
          </w:rPr>
          <w:t>3</w:t>
        </w:r>
        <w:r w:rsidR="00CD7AAB">
          <w:rPr>
            <w:szCs w:val="24"/>
          </w:rPr>
          <w:t>第三方公共软件</w:t>
        </w:r>
        <w:r w:rsidR="00CD7AAB">
          <w:rPr>
            <w:rFonts w:hint="eastAsia"/>
            <w:szCs w:val="24"/>
          </w:rPr>
          <w:t>及数据库</w:t>
        </w:r>
        <w:r w:rsidR="00CD7AAB">
          <w:rPr>
            <w:szCs w:val="24"/>
          </w:rPr>
          <w:t>版本</w:t>
        </w:r>
        <w:r w:rsidR="00CD7AAB">
          <w:rPr>
            <w:rFonts w:hint="eastAsia"/>
            <w:szCs w:val="24"/>
          </w:rPr>
          <w:t>号表示</w:t>
        </w:r>
        <w:r w:rsidR="00CD7AAB">
          <w:rPr>
            <w:szCs w:val="24"/>
          </w:rPr>
          <w:t>方法</w:t>
        </w:r>
        <w:r w:rsidR="00CD7AAB">
          <w:tab/>
        </w:r>
        <w:fldSimple w:instr=" PAGEREF _Toc27975 ">
          <w:r w:rsidR="00CD7AAB">
            <w:t>3</w:t>
          </w:r>
        </w:fldSimple>
      </w:hyperlink>
    </w:p>
    <w:p w14:paraId="308A6207" w14:textId="77777777" w:rsidR="009133D7" w:rsidRDefault="00000000">
      <w:pPr>
        <w:pStyle w:val="TOC2"/>
        <w:tabs>
          <w:tab w:val="right" w:leader="dot" w:pos="9638"/>
        </w:tabs>
        <w:ind w:firstLine="400"/>
      </w:pPr>
      <w:hyperlink w:anchor="_Toc25143" w:history="1">
        <w:r w:rsidR="00CD7AAB">
          <w:rPr>
            <w:szCs w:val="24"/>
          </w:rPr>
          <w:t>5.3</w:t>
        </w:r>
        <w:r w:rsidR="00CD7AAB">
          <w:rPr>
            <w:szCs w:val="24"/>
          </w:rPr>
          <w:t>总流程版本号</w:t>
        </w:r>
        <w:r w:rsidR="00CD7AAB">
          <w:rPr>
            <w:rFonts w:hint="eastAsia"/>
            <w:szCs w:val="24"/>
          </w:rPr>
          <w:t>表示</w:t>
        </w:r>
        <w:r w:rsidR="00CD7AAB">
          <w:rPr>
            <w:szCs w:val="24"/>
          </w:rPr>
          <w:t>方法</w:t>
        </w:r>
        <w:r w:rsidR="00CD7AAB">
          <w:tab/>
        </w:r>
        <w:fldSimple w:instr=" PAGEREF _Toc25143 ">
          <w:r w:rsidR="00CD7AAB">
            <w:t>3</w:t>
          </w:r>
        </w:fldSimple>
      </w:hyperlink>
    </w:p>
    <w:p w14:paraId="47DF7B49" w14:textId="77777777" w:rsidR="009133D7" w:rsidRDefault="00000000">
      <w:pPr>
        <w:pStyle w:val="TOC1"/>
        <w:tabs>
          <w:tab w:val="right" w:leader="dot" w:pos="9638"/>
        </w:tabs>
        <w:ind w:firstLine="402"/>
      </w:pPr>
      <w:hyperlink w:anchor="_Toc11391" w:history="1">
        <w:r w:rsidR="00CD7AAB">
          <w:t>6</w:t>
        </w:r>
        <w:r w:rsidR="00CD7AAB">
          <w:t>软件更新流程</w:t>
        </w:r>
        <w:r w:rsidR="00CD7AAB">
          <w:rPr>
            <w:rFonts w:hint="eastAsia"/>
          </w:rPr>
          <w:t>及记录</w:t>
        </w:r>
        <w:r w:rsidR="00CD7AAB">
          <w:rPr>
            <w:rFonts w:hint="eastAsia"/>
          </w:rPr>
          <w:t>/Software update process and records</w:t>
        </w:r>
        <w:r w:rsidR="00CD7AAB">
          <w:tab/>
        </w:r>
        <w:fldSimple w:instr=" PAGEREF _Toc11391 ">
          <w:r w:rsidR="00CD7AAB">
            <w:t>3</w:t>
          </w:r>
        </w:fldSimple>
      </w:hyperlink>
    </w:p>
    <w:p w14:paraId="63898A11" w14:textId="77777777" w:rsidR="009133D7" w:rsidRDefault="00000000">
      <w:pPr>
        <w:pStyle w:val="TOC1"/>
        <w:tabs>
          <w:tab w:val="right" w:leader="dot" w:pos="9638"/>
        </w:tabs>
        <w:ind w:firstLine="402"/>
      </w:pPr>
      <w:hyperlink w:anchor="_Toc29586" w:history="1">
        <w:r w:rsidR="00CD7AAB">
          <w:t>7</w:t>
        </w:r>
        <w:r w:rsidR="00CD7AAB">
          <w:t>数据库更新流程</w:t>
        </w:r>
        <w:r w:rsidR="00CD7AAB">
          <w:rPr>
            <w:rFonts w:hint="eastAsia"/>
          </w:rPr>
          <w:t>及记录</w:t>
        </w:r>
        <w:r w:rsidR="00CD7AAB">
          <w:rPr>
            <w:rFonts w:hint="eastAsia"/>
          </w:rPr>
          <w:t>/Database update process and records</w:t>
        </w:r>
        <w:r w:rsidR="00CD7AAB">
          <w:tab/>
        </w:r>
        <w:fldSimple w:instr=" PAGEREF _Toc29586 ">
          <w:r w:rsidR="00CD7AAB">
            <w:t>4</w:t>
          </w:r>
        </w:fldSimple>
      </w:hyperlink>
    </w:p>
    <w:p w14:paraId="2E829341" w14:textId="77777777" w:rsidR="009133D7" w:rsidRDefault="00000000">
      <w:pPr>
        <w:pStyle w:val="TOC1"/>
        <w:tabs>
          <w:tab w:val="right" w:leader="dot" w:pos="9638"/>
        </w:tabs>
        <w:ind w:firstLine="402"/>
      </w:pPr>
      <w:hyperlink w:anchor="_Toc2308" w:history="1">
        <w:r w:rsidR="00CD7AAB">
          <w:t>8</w:t>
        </w:r>
        <w:r w:rsidR="00CD7AAB">
          <w:t>相关文件</w:t>
        </w:r>
        <w:r w:rsidR="00CD7AAB">
          <w:t>/Related Documents</w:t>
        </w:r>
        <w:r w:rsidR="00CD7AAB">
          <w:tab/>
        </w:r>
        <w:fldSimple w:instr=" PAGEREF _Toc2308 ">
          <w:r w:rsidR="00CD7AAB">
            <w:t>5</w:t>
          </w:r>
        </w:fldSimple>
      </w:hyperlink>
    </w:p>
    <w:p w14:paraId="6257FFB9" w14:textId="77777777" w:rsidR="009133D7" w:rsidRDefault="00000000">
      <w:pPr>
        <w:pStyle w:val="TOC1"/>
        <w:tabs>
          <w:tab w:val="right" w:leader="dot" w:pos="9638"/>
        </w:tabs>
        <w:ind w:firstLine="402"/>
      </w:pPr>
      <w:hyperlink w:anchor="_Toc13149" w:history="1">
        <w:r w:rsidR="00CD7AAB">
          <w:t xml:space="preserve">9. </w:t>
        </w:r>
        <w:r w:rsidR="00CD7AAB">
          <w:t>相关记录</w:t>
        </w:r>
        <w:r w:rsidR="00CD7AAB">
          <w:t>/Related Records</w:t>
        </w:r>
        <w:r w:rsidR="00CD7AAB">
          <w:tab/>
        </w:r>
        <w:fldSimple w:instr=" PAGEREF _Toc13149 ">
          <w:r w:rsidR="00CD7AAB">
            <w:t>5</w:t>
          </w:r>
        </w:fldSimple>
      </w:hyperlink>
    </w:p>
    <w:p w14:paraId="64FA579D" w14:textId="77777777" w:rsidR="009133D7" w:rsidRDefault="00000000">
      <w:pPr>
        <w:pStyle w:val="TOC1"/>
        <w:tabs>
          <w:tab w:val="right" w:leader="dot" w:pos="9638"/>
        </w:tabs>
        <w:ind w:firstLine="402"/>
      </w:pPr>
      <w:hyperlink w:anchor="_Toc13364" w:history="1">
        <w:r w:rsidR="00CD7AAB">
          <w:t>10</w:t>
        </w:r>
        <w:r w:rsidR="00CD7AAB">
          <w:t>引用标准和参考文件</w:t>
        </w:r>
        <w:r w:rsidR="00CD7AAB">
          <w:rPr>
            <w:rFonts w:hint="eastAsia"/>
          </w:rPr>
          <w:t>/Reference standards and reference documents</w:t>
        </w:r>
        <w:r w:rsidR="00CD7AAB">
          <w:tab/>
        </w:r>
        <w:fldSimple w:instr=" PAGEREF _Toc13364 ">
          <w:r w:rsidR="00CD7AAB">
            <w:t>5</w:t>
          </w:r>
        </w:fldSimple>
      </w:hyperlink>
    </w:p>
    <w:p w14:paraId="73000217" w14:textId="77777777" w:rsidR="009133D7" w:rsidRDefault="00000000">
      <w:pPr>
        <w:pStyle w:val="TOC1"/>
        <w:tabs>
          <w:tab w:val="right" w:leader="dot" w:pos="9638"/>
        </w:tabs>
        <w:ind w:firstLine="402"/>
      </w:pPr>
      <w:hyperlink w:anchor="_Toc12856" w:history="1">
        <w:r w:rsidR="00CD7AAB">
          <w:t>11</w:t>
        </w:r>
        <w:r w:rsidR="00CD7AAB">
          <w:t>附录</w:t>
        </w:r>
        <w:r w:rsidR="00CD7AAB">
          <w:t>/Appendixes</w:t>
        </w:r>
        <w:r w:rsidR="00CD7AAB">
          <w:tab/>
        </w:r>
        <w:fldSimple w:instr=" PAGEREF _Toc12856 ">
          <w:r w:rsidR="00CD7AAB">
            <w:t>5</w:t>
          </w:r>
        </w:fldSimple>
      </w:hyperlink>
    </w:p>
    <w:p w14:paraId="625D2750" w14:textId="77777777" w:rsidR="009133D7" w:rsidRDefault="00CD7AAB">
      <w:pPr>
        <w:spacing w:line="360" w:lineRule="auto"/>
        <w:ind w:firstLineChars="0" w:firstLine="0"/>
        <w:jc w:val="center"/>
        <w:rPr>
          <w:rFonts w:ascii="Times New Roman" w:hAnsi="Times New Roman"/>
          <w:b/>
          <w:bCs/>
          <w:color w:val="000000" w:themeColor="text1"/>
          <w:sz w:val="24"/>
          <w:szCs w:val="24"/>
        </w:rPr>
      </w:pPr>
      <w:r>
        <w:rPr>
          <w:rFonts w:ascii="Times New Roman" w:hAnsi="Times New Roman"/>
          <w:bCs/>
          <w:color w:val="000000" w:themeColor="text1"/>
          <w:sz w:val="24"/>
          <w:szCs w:val="24"/>
        </w:rPr>
        <w:fldChar w:fldCharType="end"/>
      </w:r>
    </w:p>
    <w:bookmarkEnd w:id="1"/>
    <w:p w14:paraId="2ABA04C0" w14:textId="77777777" w:rsidR="009133D7" w:rsidRDefault="00CD7AAB">
      <w:pPr>
        <w:spacing w:line="360" w:lineRule="auto"/>
        <w:ind w:firstLineChars="0" w:firstLine="0"/>
        <w:jc w:val="left"/>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3D5507AD" w14:textId="77777777" w:rsidR="009133D7" w:rsidRDefault="00CD7AAB">
      <w:pPr>
        <w:pStyle w:val="1"/>
        <w:spacing w:beforeLines="50" w:before="156" w:afterLines="50" w:after="156" w:line="400" w:lineRule="exact"/>
        <w:rPr>
          <w:color w:val="000000" w:themeColor="text1"/>
        </w:rPr>
      </w:pPr>
      <w:bookmarkStart w:id="2" w:name="_Toc15030"/>
      <w:r>
        <w:rPr>
          <w:color w:val="000000" w:themeColor="text1"/>
        </w:rPr>
        <w:lastRenderedPageBreak/>
        <w:t>1</w:t>
      </w:r>
      <w:r>
        <w:rPr>
          <w:color w:val="000000" w:themeColor="text1"/>
        </w:rPr>
        <w:t>目的</w:t>
      </w:r>
      <w:r>
        <w:t>/Objectives</w:t>
      </w:r>
      <w:bookmarkEnd w:id="2"/>
    </w:p>
    <w:p w14:paraId="02144E18" w14:textId="77777777" w:rsidR="009133D7" w:rsidRDefault="00CD7AAB">
      <w:pPr>
        <w:spacing w:beforeLines="50" w:before="156" w:afterLines="50" w:after="156" w:line="400" w:lineRule="exact"/>
        <w:ind w:firstLine="480"/>
        <w:rPr>
          <w:rFonts w:ascii="Times New Roman" w:hAnsi="Times New Roman"/>
          <w:sz w:val="24"/>
          <w:szCs w:val="24"/>
        </w:rPr>
      </w:pPr>
      <w:bookmarkStart w:id="3" w:name="_Toc280948179"/>
      <w:bookmarkStart w:id="4" w:name="_Toc277872428"/>
      <w:r>
        <w:rPr>
          <w:rFonts w:ascii="Times New Roman" w:hAnsi="Times New Roman"/>
          <w:sz w:val="24"/>
          <w:szCs w:val="24"/>
        </w:rPr>
        <w:t>本文档的编制是为了规范肿瘤交付产品信息分析流程软件及数据库的版本的管理。</w:t>
      </w:r>
    </w:p>
    <w:p w14:paraId="6004A4D1" w14:textId="77777777" w:rsidR="009133D7" w:rsidRDefault="00CD7AAB">
      <w:pPr>
        <w:pStyle w:val="1"/>
        <w:spacing w:beforeLines="50" w:before="156" w:afterLines="50" w:after="156" w:line="400" w:lineRule="exact"/>
        <w:rPr>
          <w:color w:val="000000" w:themeColor="text1"/>
        </w:rPr>
      </w:pPr>
      <w:bookmarkStart w:id="5" w:name="_Toc14943"/>
      <w:r>
        <w:rPr>
          <w:color w:val="000000" w:themeColor="text1"/>
        </w:rPr>
        <w:t>2</w:t>
      </w:r>
      <w:r>
        <w:rPr>
          <w:color w:val="000000" w:themeColor="text1"/>
        </w:rPr>
        <w:t>适用范围</w:t>
      </w:r>
      <w:bookmarkStart w:id="6" w:name="_Toc277872429"/>
      <w:bookmarkStart w:id="7" w:name="_Toc280948178"/>
      <w:bookmarkStart w:id="8" w:name="_Toc277872427"/>
      <w:bookmarkEnd w:id="3"/>
      <w:bookmarkEnd w:id="4"/>
      <w:r>
        <w:t>/Scopes</w:t>
      </w:r>
      <w:bookmarkEnd w:id="5"/>
    </w:p>
    <w:p w14:paraId="2D33C550" w14:textId="77777777" w:rsidR="009133D7" w:rsidRDefault="00CD7AAB">
      <w:pPr>
        <w:pStyle w:val="20"/>
        <w:spacing w:before="50" w:after="50" w:line="400" w:lineRule="exact"/>
        <w:rPr>
          <w:sz w:val="24"/>
          <w:szCs w:val="24"/>
        </w:rPr>
      </w:pPr>
      <w:bookmarkStart w:id="9" w:name="_Toc14708159"/>
      <w:bookmarkStart w:id="10" w:name="_Toc14707968"/>
      <w:bookmarkStart w:id="11" w:name="_Toc14707989"/>
      <w:bookmarkStart w:id="12" w:name="_Toc24373"/>
      <w:r>
        <w:rPr>
          <w:sz w:val="24"/>
          <w:szCs w:val="24"/>
        </w:rPr>
        <w:t>2.1</w:t>
      </w:r>
      <w:r>
        <w:rPr>
          <w:sz w:val="24"/>
          <w:szCs w:val="24"/>
        </w:rPr>
        <w:t>适用流程</w:t>
      </w:r>
      <w:bookmarkEnd w:id="9"/>
      <w:bookmarkEnd w:id="10"/>
      <w:bookmarkEnd w:id="11"/>
      <w:bookmarkEnd w:id="12"/>
    </w:p>
    <w:p w14:paraId="3625614F"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肿瘤交付信息分析流程。</w:t>
      </w:r>
    </w:p>
    <w:p w14:paraId="5312E5F8" w14:textId="77777777" w:rsidR="009133D7" w:rsidRDefault="00CD7AAB">
      <w:pPr>
        <w:pStyle w:val="20"/>
        <w:spacing w:before="50" w:after="50" w:line="400" w:lineRule="exact"/>
        <w:rPr>
          <w:sz w:val="24"/>
          <w:szCs w:val="24"/>
        </w:rPr>
      </w:pPr>
      <w:bookmarkStart w:id="13" w:name="_Toc14707969"/>
      <w:bookmarkStart w:id="14" w:name="_Toc14707990"/>
      <w:bookmarkStart w:id="15" w:name="_Toc14708160"/>
      <w:bookmarkStart w:id="16" w:name="_Toc29750"/>
      <w:r>
        <w:rPr>
          <w:sz w:val="24"/>
          <w:szCs w:val="24"/>
        </w:rPr>
        <w:t xml:space="preserve">2.2 </w:t>
      </w:r>
      <w:r>
        <w:rPr>
          <w:sz w:val="24"/>
          <w:szCs w:val="24"/>
        </w:rPr>
        <w:t>适用人员</w:t>
      </w:r>
      <w:bookmarkEnd w:id="13"/>
      <w:bookmarkEnd w:id="14"/>
      <w:bookmarkEnd w:id="15"/>
      <w:bookmarkEnd w:id="16"/>
    </w:p>
    <w:p w14:paraId="170D45DF"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适用于肿瘤交付事业部肿瘤产品各流程的管理者。</w:t>
      </w:r>
      <w:bookmarkStart w:id="17" w:name="_Toc277872430"/>
      <w:bookmarkStart w:id="18" w:name="_Toc280948181"/>
      <w:bookmarkEnd w:id="6"/>
      <w:bookmarkEnd w:id="7"/>
      <w:bookmarkEnd w:id="8"/>
    </w:p>
    <w:p w14:paraId="733E2944" w14:textId="77777777" w:rsidR="009133D7" w:rsidRDefault="00CD7AAB">
      <w:pPr>
        <w:pStyle w:val="1"/>
        <w:spacing w:beforeLines="50" w:before="156" w:afterLines="50" w:after="156" w:line="400" w:lineRule="exact"/>
        <w:rPr>
          <w:color w:val="000000" w:themeColor="text1"/>
        </w:rPr>
      </w:pPr>
      <w:bookmarkStart w:id="19" w:name="_Toc7642"/>
      <w:bookmarkStart w:id="20" w:name="_Toc477144973"/>
      <w:bookmarkStart w:id="21" w:name="_Toc216518182"/>
      <w:bookmarkStart w:id="22" w:name="_Toc216261474"/>
      <w:bookmarkStart w:id="23" w:name="_Toc216518761"/>
      <w:bookmarkStart w:id="24" w:name="_Toc250538464"/>
      <w:bookmarkStart w:id="25" w:name="_Toc216518586"/>
      <w:bookmarkStart w:id="26" w:name="_Toc216518370"/>
      <w:bookmarkEnd w:id="17"/>
      <w:bookmarkEnd w:id="18"/>
      <w:r>
        <w:rPr>
          <w:color w:val="000000" w:themeColor="text1"/>
        </w:rPr>
        <w:t>3</w:t>
      </w:r>
      <w:r>
        <w:rPr>
          <w:color w:val="000000" w:themeColor="text1"/>
        </w:rPr>
        <w:t>职责</w:t>
      </w:r>
      <w:r>
        <w:rPr>
          <w:rFonts w:hint="eastAsia"/>
          <w:color w:val="000000" w:themeColor="text1"/>
        </w:rPr>
        <w:t>/Duty</w:t>
      </w:r>
      <w:bookmarkEnd w:id="19"/>
    </w:p>
    <w:p w14:paraId="32C20AD1"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信息分析人员按照</w:t>
      </w:r>
      <w:r>
        <w:rPr>
          <w:rFonts w:ascii="Times New Roman" w:hAnsi="Times New Roman"/>
          <w:sz w:val="24"/>
          <w:szCs w:val="24"/>
        </w:rPr>
        <w:t>SOP</w:t>
      </w:r>
      <w:r>
        <w:rPr>
          <w:rFonts w:ascii="Times New Roman" w:hAnsi="Times New Roman"/>
          <w:sz w:val="24"/>
          <w:szCs w:val="24"/>
        </w:rPr>
        <w:t>规定执行信息分析流程软件和数据库版本升级和版本控制，保证分析结果的准确性及稳定性。</w:t>
      </w:r>
    </w:p>
    <w:p w14:paraId="5925CA2B" w14:textId="77777777" w:rsidR="009133D7" w:rsidRDefault="00CD7AAB">
      <w:pPr>
        <w:pStyle w:val="1"/>
        <w:spacing w:beforeLines="50" w:before="156" w:afterLines="50" w:after="156" w:line="400" w:lineRule="exact"/>
        <w:rPr>
          <w:color w:val="000000" w:themeColor="text1"/>
        </w:rPr>
      </w:pPr>
      <w:bookmarkStart w:id="27" w:name="_Toc19817"/>
      <w:r>
        <w:rPr>
          <w:color w:val="000000" w:themeColor="text1"/>
        </w:rPr>
        <w:t>4.</w:t>
      </w:r>
      <w:r>
        <w:rPr>
          <w:color w:val="000000" w:themeColor="text1"/>
        </w:rPr>
        <w:t>术语和定义</w:t>
      </w:r>
      <w:r>
        <w:rPr>
          <w:color w:val="000000" w:themeColor="text1"/>
        </w:rPr>
        <w:t>/Terms and Definitions</w:t>
      </w:r>
      <w:bookmarkEnd w:id="27"/>
    </w:p>
    <w:p w14:paraId="19C9B016" w14:textId="77777777" w:rsidR="009133D7" w:rsidRDefault="00CD7AAB">
      <w:pPr>
        <w:spacing w:before="50" w:after="50" w:line="400" w:lineRule="exact"/>
        <w:ind w:firstLine="480"/>
        <w:rPr>
          <w:rFonts w:ascii="Times New Roman" w:hAnsi="Times New Roman"/>
          <w:sz w:val="24"/>
          <w:szCs w:val="24"/>
        </w:rPr>
      </w:pPr>
      <w:r>
        <w:rPr>
          <w:rFonts w:ascii="Times New Roman" w:hAnsi="Times New Roman"/>
          <w:sz w:val="24"/>
          <w:szCs w:val="24"/>
        </w:rPr>
        <w:t>无</w:t>
      </w:r>
    </w:p>
    <w:p w14:paraId="6974F503" w14:textId="77777777" w:rsidR="009133D7" w:rsidRDefault="00CD7AAB">
      <w:pPr>
        <w:pStyle w:val="1"/>
        <w:spacing w:beforeLines="50" w:before="156" w:afterLines="50" w:after="156" w:line="400" w:lineRule="exact"/>
        <w:rPr>
          <w:color w:val="000000" w:themeColor="text1"/>
        </w:rPr>
      </w:pPr>
      <w:bookmarkStart w:id="28" w:name="_Toc17914"/>
      <w:r>
        <w:rPr>
          <w:color w:val="000000" w:themeColor="text1"/>
        </w:rPr>
        <w:t>5.</w:t>
      </w:r>
      <w:r>
        <w:rPr>
          <w:color w:val="000000" w:themeColor="text1"/>
        </w:rPr>
        <w:t>版本</w:t>
      </w:r>
      <w:r>
        <w:rPr>
          <w:rFonts w:hint="eastAsia"/>
          <w:color w:val="000000" w:themeColor="text1"/>
        </w:rPr>
        <w:t>表示</w:t>
      </w:r>
      <w:r>
        <w:rPr>
          <w:color w:val="000000" w:themeColor="text1"/>
        </w:rPr>
        <w:t>方法</w:t>
      </w:r>
      <w:bookmarkEnd w:id="20"/>
      <w:r>
        <w:rPr>
          <w:rFonts w:hint="eastAsia"/>
          <w:color w:val="000000" w:themeColor="text1"/>
        </w:rPr>
        <w:t>/</w:t>
      </w:r>
      <w:r>
        <w:rPr>
          <w:rFonts w:hint="eastAsia"/>
        </w:rPr>
        <w:t>Version representation method</w:t>
      </w:r>
      <w:bookmarkEnd w:id="28"/>
    </w:p>
    <w:p w14:paraId="46E856B2" w14:textId="77777777" w:rsidR="009133D7" w:rsidRDefault="00CD7AAB">
      <w:pPr>
        <w:pStyle w:val="20"/>
        <w:spacing w:beforeLines="50" w:before="156" w:afterLines="50" w:after="156" w:line="400" w:lineRule="exact"/>
        <w:rPr>
          <w:sz w:val="24"/>
          <w:szCs w:val="24"/>
        </w:rPr>
      </w:pPr>
      <w:bookmarkStart w:id="29" w:name="_Toc14707993"/>
      <w:bookmarkStart w:id="30" w:name="_Toc14707972"/>
      <w:bookmarkStart w:id="31" w:name="_Toc14708164"/>
      <w:bookmarkStart w:id="32" w:name="_Toc24701"/>
      <w:r>
        <w:rPr>
          <w:sz w:val="24"/>
          <w:szCs w:val="24"/>
        </w:rPr>
        <w:t>5.1</w:t>
      </w:r>
      <w:r>
        <w:rPr>
          <w:sz w:val="24"/>
          <w:szCs w:val="24"/>
        </w:rPr>
        <w:t>自主开发软件版本</w:t>
      </w:r>
      <w:r>
        <w:rPr>
          <w:rFonts w:hint="eastAsia"/>
          <w:sz w:val="24"/>
          <w:szCs w:val="24"/>
        </w:rPr>
        <w:t>表示</w:t>
      </w:r>
      <w:r>
        <w:rPr>
          <w:sz w:val="24"/>
          <w:szCs w:val="24"/>
        </w:rPr>
        <w:t>方法</w:t>
      </w:r>
      <w:bookmarkEnd w:id="29"/>
      <w:bookmarkEnd w:id="30"/>
      <w:bookmarkEnd w:id="31"/>
      <w:bookmarkEnd w:id="32"/>
    </w:p>
    <w:p w14:paraId="5A52C600"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软件版本号由</w:t>
      </w:r>
      <w:r>
        <w:rPr>
          <w:rFonts w:ascii="Times New Roman" w:hAnsi="Times New Roman" w:hint="eastAsia"/>
          <w:sz w:val="24"/>
          <w:szCs w:val="24"/>
        </w:rPr>
        <w:t>四</w:t>
      </w:r>
      <w:r>
        <w:rPr>
          <w:rFonts w:ascii="Times New Roman" w:hAnsi="Times New Roman"/>
          <w:sz w:val="24"/>
          <w:szCs w:val="24"/>
        </w:rPr>
        <w:t>部分组成，</w:t>
      </w:r>
      <w:r>
        <w:rPr>
          <w:rFonts w:ascii="Times New Roman" w:hAnsi="Times New Roman"/>
          <w:sz w:val="24"/>
          <w:szCs w:val="24"/>
        </w:rPr>
        <w:t xml:space="preserve"> </w:t>
      </w:r>
      <w:r>
        <w:rPr>
          <w:rFonts w:ascii="Times New Roman" w:hAnsi="Times New Roman"/>
          <w:sz w:val="24"/>
          <w:szCs w:val="24"/>
        </w:rPr>
        <w:t>主版本号</w:t>
      </w:r>
      <w:r>
        <w:rPr>
          <w:rFonts w:ascii="Times New Roman" w:hAnsi="Times New Roman"/>
          <w:sz w:val="24"/>
          <w:szCs w:val="24"/>
        </w:rPr>
        <w:t xml:space="preserve"> . </w:t>
      </w:r>
      <w:r>
        <w:rPr>
          <w:rFonts w:ascii="Times New Roman" w:hAnsi="Times New Roman"/>
          <w:sz w:val="24"/>
          <w:szCs w:val="24"/>
        </w:rPr>
        <w:t>子版本号</w:t>
      </w:r>
      <w:r>
        <w:rPr>
          <w:rFonts w:ascii="Times New Roman" w:hAnsi="Times New Roman"/>
          <w:sz w:val="24"/>
          <w:szCs w:val="24"/>
        </w:rPr>
        <w:t xml:space="preserve"> . </w:t>
      </w:r>
      <w:r>
        <w:rPr>
          <w:rFonts w:ascii="Times New Roman" w:hAnsi="Times New Roman" w:hint="eastAsia"/>
          <w:sz w:val="24"/>
          <w:szCs w:val="24"/>
        </w:rPr>
        <w:t>阶段</w:t>
      </w:r>
      <w:r>
        <w:rPr>
          <w:rFonts w:ascii="Times New Roman" w:hAnsi="Times New Roman"/>
          <w:sz w:val="24"/>
          <w:szCs w:val="24"/>
        </w:rPr>
        <w:t>版本号</w:t>
      </w:r>
      <w:r>
        <w:rPr>
          <w:rFonts w:ascii="Times New Roman" w:hAnsi="Times New Roman"/>
          <w:sz w:val="24"/>
          <w:szCs w:val="24"/>
        </w:rPr>
        <w:t xml:space="preserve">. </w:t>
      </w:r>
      <w:r>
        <w:rPr>
          <w:rFonts w:ascii="Times New Roman" w:hAnsi="Times New Roman"/>
          <w:sz w:val="24"/>
          <w:szCs w:val="24"/>
        </w:rPr>
        <w:t>修正版本号</w:t>
      </w:r>
      <w:r>
        <w:rPr>
          <w:rFonts w:ascii="Times New Roman" w:hAnsi="Times New Roman" w:hint="eastAsia"/>
          <w:sz w:val="24"/>
          <w:szCs w:val="24"/>
        </w:rPr>
        <w:t>。</w:t>
      </w:r>
    </w:p>
    <w:p w14:paraId="3482D7F3" w14:textId="77777777" w:rsidR="009133D7" w:rsidRDefault="00CD7AAB">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r>
        <w:rPr>
          <w:rFonts w:ascii="Times New Roman" w:hAnsi="Times New Roman" w:cs="Times New Roman" w:hint="eastAsia"/>
          <w:bCs/>
          <w:color w:val="000000" w:themeColor="text1"/>
        </w:rPr>
        <w:t>1</w:t>
      </w:r>
      <w:r>
        <w:rPr>
          <w:rFonts w:ascii="Times New Roman" w:hAnsi="Times New Roman" w:cs="Times New Roman" w:hint="eastAsia"/>
          <w:bCs/>
          <w:color w:val="000000" w:themeColor="text1"/>
        </w:rPr>
        <w:t>、</w:t>
      </w:r>
      <w:r>
        <w:rPr>
          <w:rFonts w:ascii="Times New Roman" w:hAnsi="Times New Roman" w:cs="Times New Roman"/>
          <w:bCs/>
          <w:color w:val="000000" w:themeColor="text1"/>
        </w:rPr>
        <w:t>初版时，版本号为</w:t>
      </w:r>
      <w:r>
        <w:rPr>
          <w:rFonts w:ascii="Times New Roman" w:hAnsi="Times New Roman" w:cs="Times New Roman"/>
          <w:bCs/>
          <w:color w:val="000000" w:themeColor="text1"/>
        </w:rPr>
        <w:t xml:space="preserve"> </w:t>
      </w:r>
      <w:r>
        <w:rPr>
          <w:rFonts w:ascii="Times New Roman" w:hAnsi="Times New Roman" w:cs="Times New Roman" w:hint="eastAsia"/>
          <w:bCs/>
          <w:color w:val="000000" w:themeColor="text1"/>
        </w:rPr>
        <w:t>0</w:t>
      </w:r>
      <w:r>
        <w:rPr>
          <w:rFonts w:ascii="Times New Roman" w:hAnsi="Times New Roman" w:cs="Times New Roman"/>
          <w:bCs/>
          <w:color w:val="000000" w:themeColor="text1"/>
        </w:rPr>
        <w:t>.0.0.0</w:t>
      </w:r>
      <w:r>
        <w:rPr>
          <w:rFonts w:ascii="Times New Roman" w:hAnsi="Times New Roman" w:cs="Times New Roman"/>
          <w:bCs/>
          <w:color w:val="000000" w:themeColor="text1"/>
        </w:rPr>
        <w:t>；</w:t>
      </w:r>
    </w:p>
    <w:p w14:paraId="1AA358FA"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2</w:t>
      </w:r>
      <w:r>
        <w:rPr>
          <w:rFonts w:ascii="Times New Roman" w:hAnsi="Times New Roman" w:hint="eastAsia"/>
          <w:bCs/>
          <w:color w:val="000000" w:themeColor="text1"/>
          <w:sz w:val="24"/>
          <w:szCs w:val="24"/>
        </w:rPr>
        <w:t>、在接收到前端、交付等需求方提出的流程优化需求后，构建新的分支</w:t>
      </w:r>
      <w:proofErr w:type="gramStart"/>
      <w:r>
        <w:rPr>
          <w:rFonts w:ascii="Times New Roman" w:hAnsi="Times New Roman" w:hint="eastAsia"/>
          <w:bCs/>
          <w:color w:val="000000" w:themeColor="text1"/>
          <w:sz w:val="24"/>
          <w:szCs w:val="24"/>
        </w:rPr>
        <w:t>进行生信内部</w:t>
      </w:r>
      <w:proofErr w:type="gramEnd"/>
      <w:r>
        <w:rPr>
          <w:rFonts w:ascii="Times New Roman" w:hAnsi="Times New Roman" w:hint="eastAsia"/>
          <w:bCs/>
          <w:color w:val="000000" w:themeColor="text1"/>
          <w:sz w:val="24"/>
          <w:szCs w:val="24"/>
        </w:rPr>
        <w:t>的开发测试阶段，完成一个相对独立的需求点、或原有</w:t>
      </w:r>
      <w:r>
        <w:rPr>
          <w:rFonts w:ascii="Times New Roman" w:hAnsi="Times New Roman" w:hint="eastAsia"/>
          <w:bCs/>
          <w:color w:val="000000" w:themeColor="text1"/>
          <w:sz w:val="24"/>
          <w:szCs w:val="24"/>
        </w:rPr>
        <w:t>bug</w:t>
      </w:r>
      <w:r>
        <w:rPr>
          <w:rFonts w:ascii="Times New Roman" w:hAnsi="Times New Roman" w:hint="eastAsia"/>
          <w:bCs/>
          <w:color w:val="000000" w:themeColor="text1"/>
          <w:sz w:val="24"/>
          <w:szCs w:val="24"/>
        </w:rPr>
        <w:t>修复后，</w:t>
      </w:r>
      <w:r>
        <w:rPr>
          <w:rFonts w:ascii="Times New Roman" w:hAnsi="Times New Roman"/>
          <w:bCs/>
          <w:color w:val="000000" w:themeColor="text1"/>
          <w:sz w:val="24"/>
          <w:szCs w:val="24"/>
        </w:rPr>
        <w:t>主版本号</w:t>
      </w:r>
      <w:r>
        <w:rPr>
          <w:rFonts w:ascii="Times New Roman" w:hAnsi="Times New Roman" w:hint="eastAsia"/>
          <w:bCs/>
          <w:color w:val="000000" w:themeColor="text1"/>
          <w:sz w:val="24"/>
          <w:szCs w:val="24"/>
        </w:rPr>
        <w:t>、</w:t>
      </w:r>
      <w:r>
        <w:rPr>
          <w:rFonts w:ascii="Times New Roman" w:hAnsi="Times New Roman"/>
          <w:bCs/>
          <w:color w:val="000000" w:themeColor="text1"/>
          <w:sz w:val="24"/>
          <w:szCs w:val="24"/>
        </w:rPr>
        <w:t>子版本号</w:t>
      </w:r>
      <w:r>
        <w:rPr>
          <w:rFonts w:ascii="Times New Roman" w:hAnsi="Times New Roman" w:hint="eastAsia"/>
          <w:bCs/>
          <w:color w:val="000000" w:themeColor="text1"/>
          <w:sz w:val="24"/>
          <w:szCs w:val="24"/>
        </w:rPr>
        <w:t>和阶段</w:t>
      </w:r>
      <w:r>
        <w:rPr>
          <w:rFonts w:ascii="Times New Roman" w:hAnsi="Times New Roman"/>
          <w:bCs/>
          <w:color w:val="000000" w:themeColor="text1"/>
          <w:sz w:val="24"/>
          <w:szCs w:val="24"/>
        </w:rPr>
        <w:t>版本号都不变，修正版本号加</w:t>
      </w:r>
      <w:r>
        <w:rPr>
          <w:rFonts w:ascii="Times New Roman" w:hAnsi="Times New Roman"/>
          <w:bCs/>
          <w:color w:val="000000" w:themeColor="text1"/>
          <w:sz w:val="24"/>
          <w:szCs w:val="24"/>
        </w:rPr>
        <w:t xml:space="preserve"> 1</w:t>
      </w:r>
      <w:r>
        <w:rPr>
          <w:rFonts w:ascii="Times New Roman" w:hAnsi="Times New Roman" w:hint="eastAsia"/>
          <w:bCs/>
          <w:color w:val="000000" w:themeColor="text1"/>
          <w:sz w:val="24"/>
          <w:szCs w:val="24"/>
        </w:rPr>
        <w:t>。</w:t>
      </w:r>
    </w:p>
    <w:p w14:paraId="07991E2E"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3</w:t>
      </w:r>
      <w:r>
        <w:rPr>
          <w:rFonts w:ascii="Times New Roman" w:hAnsi="Times New Roman" w:hint="eastAsia"/>
          <w:bCs/>
          <w:color w:val="000000" w:themeColor="text1"/>
          <w:sz w:val="24"/>
          <w:szCs w:val="24"/>
        </w:rPr>
        <w:t>、在完成一个阶段性的需求优化或</w:t>
      </w:r>
      <w:r>
        <w:rPr>
          <w:rFonts w:ascii="Times New Roman" w:hAnsi="Times New Roman" w:hint="eastAsia"/>
          <w:bCs/>
          <w:color w:val="000000" w:themeColor="text1"/>
          <w:sz w:val="24"/>
          <w:szCs w:val="24"/>
        </w:rPr>
        <w:t>bug</w:t>
      </w:r>
      <w:r>
        <w:rPr>
          <w:rFonts w:ascii="Times New Roman" w:hAnsi="Times New Roman" w:hint="eastAsia"/>
          <w:bCs/>
          <w:color w:val="000000" w:themeColor="text1"/>
          <w:sz w:val="24"/>
          <w:szCs w:val="24"/>
        </w:rPr>
        <w:t>修复后，需要对该阶段版本下的所有修订版本对应的内容进行统一的测试评估。</w:t>
      </w:r>
      <w:proofErr w:type="gramStart"/>
      <w:r>
        <w:rPr>
          <w:rFonts w:ascii="Times New Roman" w:hAnsi="Times New Roman" w:hint="eastAsia"/>
          <w:bCs/>
          <w:color w:val="000000" w:themeColor="text1"/>
          <w:sz w:val="24"/>
          <w:szCs w:val="24"/>
        </w:rPr>
        <w:t>完成生信内部</w:t>
      </w:r>
      <w:proofErr w:type="gramEnd"/>
      <w:r>
        <w:rPr>
          <w:rFonts w:ascii="Times New Roman" w:hAnsi="Times New Roman" w:hint="eastAsia"/>
          <w:bCs/>
          <w:color w:val="000000" w:themeColor="text1"/>
          <w:sz w:val="24"/>
          <w:szCs w:val="24"/>
        </w:rPr>
        <w:t>的代码复核及测试后，提交需求方进行验收。需求方验收后，将所有的修正版本下的更新内容</w:t>
      </w:r>
      <w:proofErr w:type="gramStart"/>
      <w:r>
        <w:rPr>
          <w:rFonts w:ascii="Times New Roman" w:hAnsi="Times New Roman" w:hint="eastAsia"/>
          <w:bCs/>
          <w:color w:val="000000" w:themeColor="text1"/>
          <w:sz w:val="24"/>
          <w:szCs w:val="24"/>
        </w:rPr>
        <w:t>合并至主分支</w:t>
      </w:r>
      <w:proofErr w:type="gramEnd"/>
      <w:r>
        <w:rPr>
          <w:rFonts w:ascii="Times New Roman" w:hAnsi="Times New Roman" w:hint="eastAsia"/>
          <w:bCs/>
          <w:color w:val="000000" w:themeColor="text1"/>
          <w:sz w:val="24"/>
          <w:szCs w:val="24"/>
        </w:rPr>
        <w:t>。同时阶段版本号加</w:t>
      </w:r>
      <w:r>
        <w:rPr>
          <w:rFonts w:ascii="Times New Roman" w:hAnsi="Times New Roman" w:hint="eastAsia"/>
          <w:bCs/>
          <w:color w:val="000000" w:themeColor="text1"/>
          <w:sz w:val="24"/>
          <w:szCs w:val="24"/>
        </w:rPr>
        <w:t>1</w:t>
      </w:r>
      <w:r>
        <w:rPr>
          <w:rFonts w:ascii="Times New Roman" w:hAnsi="Times New Roman" w:hint="eastAsia"/>
          <w:bCs/>
          <w:color w:val="000000" w:themeColor="text1"/>
          <w:sz w:val="24"/>
          <w:szCs w:val="24"/>
        </w:rPr>
        <w:t>，修正版本号归</w:t>
      </w:r>
      <w:r>
        <w:rPr>
          <w:rFonts w:ascii="Times New Roman" w:hAnsi="Times New Roman"/>
          <w:bCs/>
          <w:color w:val="000000" w:themeColor="text1"/>
          <w:sz w:val="24"/>
          <w:szCs w:val="24"/>
        </w:rPr>
        <w:t>0</w:t>
      </w:r>
      <w:r>
        <w:rPr>
          <w:rFonts w:ascii="Times New Roman" w:hAnsi="Times New Roman" w:hint="eastAsia"/>
          <w:bCs/>
          <w:color w:val="000000" w:themeColor="text1"/>
          <w:sz w:val="24"/>
          <w:szCs w:val="24"/>
        </w:rPr>
        <w:t>。</w:t>
      </w:r>
    </w:p>
    <w:p w14:paraId="18277666" w14:textId="77777777" w:rsidR="009133D7" w:rsidRDefault="009133D7">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p>
    <w:p w14:paraId="3CF5D68F"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4</w:t>
      </w:r>
      <w:r>
        <w:rPr>
          <w:rFonts w:ascii="Times New Roman" w:hAnsi="Times New Roman"/>
          <w:bCs/>
          <w:color w:val="000000" w:themeColor="text1"/>
          <w:sz w:val="24"/>
          <w:szCs w:val="24"/>
        </w:rPr>
        <w:t>、在原有的基础上增加了部分功能时，主版本号不变，子版本号加</w:t>
      </w:r>
      <w:r>
        <w:rPr>
          <w:rFonts w:ascii="Times New Roman" w:hAnsi="Times New Roman"/>
          <w:bCs/>
          <w:color w:val="000000" w:themeColor="text1"/>
          <w:sz w:val="24"/>
          <w:szCs w:val="24"/>
        </w:rPr>
        <w:t xml:space="preserve"> 1</w:t>
      </w:r>
      <w:r>
        <w:rPr>
          <w:rFonts w:ascii="Times New Roman" w:hAnsi="Times New Roman"/>
          <w:bCs/>
          <w:color w:val="000000" w:themeColor="text1"/>
          <w:sz w:val="24"/>
          <w:szCs w:val="24"/>
        </w:rPr>
        <w:t>，</w:t>
      </w:r>
      <w:r>
        <w:rPr>
          <w:rFonts w:ascii="Times New Roman" w:hAnsi="Times New Roman" w:hint="eastAsia"/>
          <w:bCs/>
          <w:color w:val="000000" w:themeColor="text1"/>
          <w:sz w:val="24"/>
          <w:szCs w:val="24"/>
        </w:rPr>
        <w:t>阶段</w:t>
      </w:r>
      <w:r>
        <w:rPr>
          <w:rFonts w:ascii="Times New Roman" w:hAnsi="Times New Roman"/>
          <w:bCs/>
          <w:color w:val="000000" w:themeColor="text1"/>
          <w:sz w:val="24"/>
          <w:szCs w:val="24"/>
        </w:rPr>
        <w:t>版本号</w:t>
      </w:r>
      <w:r>
        <w:rPr>
          <w:rFonts w:ascii="Times New Roman" w:hAnsi="Times New Roman" w:hint="eastAsia"/>
          <w:bCs/>
          <w:color w:val="000000" w:themeColor="text1"/>
          <w:sz w:val="24"/>
          <w:szCs w:val="24"/>
        </w:rPr>
        <w:t>、</w:t>
      </w:r>
      <w:r>
        <w:rPr>
          <w:rFonts w:ascii="Times New Roman" w:hAnsi="Times New Roman"/>
          <w:bCs/>
          <w:color w:val="000000" w:themeColor="text1"/>
          <w:sz w:val="24"/>
          <w:szCs w:val="24"/>
        </w:rPr>
        <w:t>修正版本号复位为</w:t>
      </w:r>
      <w:r>
        <w:rPr>
          <w:rFonts w:ascii="Times New Roman" w:hAnsi="Times New Roman"/>
          <w:bCs/>
          <w:color w:val="000000" w:themeColor="text1"/>
          <w:sz w:val="24"/>
          <w:szCs w:val="24"/>
        </w:rPr>
        <w:t xml:space="preserve"> 0</w:t>
      </w:r>
      <w:r>
        <w:rPr>
          <w:rFonts w:ascii="Times New Roman" w:hAnsi="Times New Roman"/>
          <w:bCs/>
          <w:color w:val="000000" w:themeColor="text1"/>
          <w:sz w:val="24"/>
          <w:szCs w:val="24"/>
        </w:rPr>
        <w:t>，因而可以被忽略掉；</w:t>
      </w:r>
    </w:p>
    <w:p w14:paraId="3E350BEF" w14:textId="77777777" w:rsidR="009133D7" w:rsidRDefault="00CD7AAB">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r>
        <w:rPr>
          <w:rFonts w:ascii="Times New Roman" w:hAnsi="Times New Roman" w:cs="Times New Roman"/>
          <w:bCs/>
          <w:color w:val="000000" w:themeColor="text1"/>
        </w:rPr>
        <w:t>5</w:t>
      </w:r>
      <w:r>
        <w:rPr>
          <w:rFonts w:ascii="Times New Roman" w:hAnsi="Times New Roman" w:cs="Times New Roman"/>
          <w:bCs/>
          <w:color w:val="000000" w:themeColor="text1"/>
        </w:rPr>
        <w:t>、在进行了重大修改或局部修正累积较多，而导致项目整体发生全局变化时，主版本号加</w:t>
      </w:r>
      <w:r>
        <w:rPr>
          <w:rFonts w:ascii="Times New Roman" w:hAnsi="Times New Roman" w:cs="Times New Roman"/>
          <w:bCs/>
          <w:color w:val="000000" w:themeColor="text1"/>
        </w:rPr>
        <w:t xml:space="preserve"> 1</w:t>
      </w:r>
      <w:r>
        <w:rPr>
          <w:rFonts w:ascii="Times New Roman" w:hAnsi="Times New Roman" w:cs="Times New Roman"/>
          <w:bCs/>
          <w:color w:val="000000" w:themeColor="text1"/>
        </w:rPr>
        <w:t>。</w:t>
      </w:r>
    </w:p>
    <w:p w14:paraId="14179D74" w14:textId="77777777" w:rsidR="009133D7" w:rsidRDefault="00CD7AAB">
      <w:pPr>
        <w:pStyle w:val="20"/>
        <w:spacing w:beforeLines="50" w:before="156" w:afterLines="50" w:after="156" w:line="400" w:lineRule="exact"/>
        <w:rPr>
          <w:sz w:val="24"/>
          <w:szCs w:val="24"/>
        </w:rPr>
      </w:pPr>
      <w:bookmarkStart w:id="33" w:name="_Toc30335"/>
      <w:r>
        <w:rPr>
          <w:sz w:val="24"/>
          <w:szCs w:val="24"/>
        </w:rPr>
        <w:t>5.2</w:t>
      </w:r>
      <w:r>
        <w:rPr>
          <w:rFonts w:hint="eastAsia"/>
          <w:sz w:val="24"/>
          <w:szCs w:val="24"/>
        </w:rPr>
        <w:t>自主开发数据库版本号表示方法</w:t>
      </w:r>
      <w:bookmarkEnd w:id="33"/>
    </w:p>
    <w:p w14:paraId="69002582" w14:textId="77777777" w:rsidR="009133D7" w:rsidRDefault="00CD7AAB">
      <w:pPr>
        <w:spacing w:beforeLines="50" w:before="156" w:afterLines="50" w:after="156" w:line="400" w:lineRule="exact"/>
        <w:ind w:firstLine="480"/>
        <w:rPr>
          <w:rFonts w:ascii="Times New Roman" w:hAnsi="Times New Roman"/>
          <w:bCs/>
          <w:color w:val="000000" w:themeColor="text1"/>
        </w:rPr>
      </w:pPr>
      <w:r>
        <w:rPr>
          <w:rFonts w:ascii="Times New Roman" w:hAnsi="Times New Roman" w:hint="eastAsia"/>
          <w:sz w:val="24"/>
          <w:szCs w:val="24"/>
        </w:rPr>
        <w:t>自主开发数据库</w:t>
      </w:r>
      <w:r>
        <w:rPr>
          <w:rFonts w:ascii="Times New Roman" w:hAnsi="Times New Roman"/>
          <w:sz w:val="24"/>
          <w:szCs w:val="24"/>
        </w:rPr>
        <w:t>版本号</w:t>
      </w:r>
      <w:r>
        <w:rPr>
          <w:rFonts w:ascii="Times New Roman" w:hAnsi="Times New Roman" w:hint="eastAsia"/>
          <w:sz w:val="24"/>
          <w:szCs w:val="24"/>
        </w:rPr>
        <w:t>可以自主命名，数据库形成，更新需要在数据库更新记录</w:t>
      </w:r>
      <w:r>
        <w:rPr>
          <w:rFonts w:ascii="Times New Roman" w:hAnsi="Times New Roman" w:hint="eastAsia"/>
          <w:sz w:val="24"/>
          <w:szCs w:val="24"/>
        </w:rPr>
        <w:t>excel</w:t>
      </w:r>
      <w:r>
        <w:rPr>
          <w:rFonts w:ascii="Times New Roman" w:hAnsi="Times New Roman" w:hint="eastAsia"/>
          <w:sz w:val="24"/>
          <w:szCs w:val="24"/>
        </w:rPr>
        <w:t>文档中进行记录。</w:t>
      </w:r>
    </w:p>
    <w:p w14:paraId="45ABD92C" w14:textId="77777777" w:rsidR="009133D7" w:rsidRDefault="00CD7AAB">
      <w:pPr>
        <w:pStyle w:val="20"/>
        <w:spacing w:beforeLines="50" w:before="156" w:afterLines="50" w:after="156" w:line="400" w:lineRule="exact"/>
        <w:rPr>
          <w:sz w:val="24"/>
          <w:szCs w:val="24"/>
        </w:rPr>
      </w:pPr>
      <w:bookmarkStart w:id="34" w:name="_Toc14707994"/>
      <w:bookmarkStart w:id="35" w:name="_Toc14707973"/>
      <w:bookmarkStart w:id="36" w:name="_Toc14708165"/>
      <w:bookmarkStart w:id="37" w:name="_Toc27975"/>
      <w:r>
        <w:rPr>
          <w:sz w:val="24"/>
          <w:szCs w:val="24"/>
        </w:rPr>
        <w:t>5.</w:t>
      </w:r>
      <w:r>
        <w:rPr>
          <w:rFonts w:hint="eastAsia"/>
          <w:sz w:val="24"/>
          <w:szCs w:val="24"/>
        </w:rPr>
        <w:t>3</w:t>
      </w:r>
      <w:r>
        <w:rPr>
          <w:sz w:val="24"/>
          <w:szCs w:val="24"/>
        </w:rPr>
        <w:t>第三方公共软件</w:t>
      </w:r>
      <w:r>
        <w:rPr>
          <w:rFonts w:hint="eastAsia"/>
          <w:sz w:val="24"/>
          <w:szCs w:val="24"/>
        </w:rPr>
        <w:t>及数据库</w:t>
      </w:r>
      <w:r>
        <w:rPr>
          <w:sz w:val="24"/>
          <w:szCs w:val="24"/>
        </w:rPr>
        <w:t>版本</w:t>
      </w:r>
      <w:r>
        <w:rPr>
          <w:rFonts w:hint="eastAsia"/>
          <w:sz w:val="24"/>
          <w:szCs w:val="24"/>
        </w:rPr>
        <w:t>号表示</w:t>
      </w:r>
      <w:r>
        <w:rPr>
          <w:sz w:val="24"/>
          <w:szCs w:val="24"/>
        </w:rPr>
        <w:t>方法</w:t>
      </w:r>
      <w:bookmarkEnd w:id="34"/>
      <w:bookmarkEnd w:id="35"/>
      <w:bookmarkEnd w:id="36"/>
      <w:bookmarkEnd w:id="37"/>
    </w:p>
    <w:p w14:paraId="6CB74ADE"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公共软件版本号，</w:t>
      </w:r>
      <w:r>
        <w:rPr>
          <w:rFonts w:ascii="Times New Roman" w:hAnsi="Times New Roman"/>
          <w:sz w:val="24"/>
          <w:szCs w:val="24"/>
        </w:rPr>
        <w:t>以第三方公共软件所标记的软件版本号为准</w:t>
      </w:r>
      <w:r>
        <w:rPr>
          <w:rFonts w:ascii="Times New Roman" w:hAnsi="Times New Roman" w:hint="eastAsia"/>
          <w:sz w:val="24"/>
          <w:szCs w:val="24"/>
        </w:rPr>
        <w:t>。</w:t>
      </w:r>
    </w:p>
    <w:p w14:paraId="4EC01757"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公共数据库版本号，以</w:t>
      </w:r>
      <w:r>
        <w:rPr>
          <w:rFonts w:ascii="Times New Roman" w:hAnsi="Times New Roman"/>
          <w:sz w:val="24"/>
          <w:szCs w:val="24"/>
        </w:rPr>
        <w:t>第三方公共</w:t>
      </w:r>
      <w:r>
        <w:rPr>
          <w:rFonts w:ascii="Times New Roman" w:hAnsi="Times New Roman" w:hint="eastAsia"/>
          <w:sz w:val="24"/>
          <w:szCs w:val="24"/>
        </w:rPr>
        <w:t>数据库</w:t>
      </w:r>
      <w:r>
        <w:rPr>
          <w:rFonts w:ascii="Times New Roman" w:hAnsi="Times New Roman"/>
          <w:sz w:val="24"/>
          <w:szCs w:val="24"/>
        </w:rPr>
        <w:t>所标记的版本号为准</w:t>
      </w:r>
      <w:r>
        <w:rPr>
          <w:rFonts w:ascii="Times New Roman" w:hAnsi="Times New Roman" w:hint="eastAsia"/>
          <w:sz w:val="24"/>
          <w:szCs w:val="24"/>
        </w:rPr>
        <w:t>。</w:t>
      </w:r>
    </w:p>
    <w:p w14:paraId="3A4C45A3" w14:textId="77777777" w:rsidR="009133D7" w:rsidRDefault="00CD7AAB">
      <w:pPr>
        <w:pStyle w:val="20"/>
        <w:spacing w:beforeLines="50" w:before="156" w:afterLines="50" w:after="156" w:line="400" w:lineRule="exact"/>
        <w:rPr>
          <w:sz w:val="24"/>
          <w:szCs w:val="24"/>
        </w:rPr>
      </w:pPr>
      <w:bookmarkStart w:id="38" w:name="_Toc25143"/>
      <w:r>
        <w:rPr>
          <w:sz w:val="24"/>
          <w:szCs w:val="24"/>
        </w:rPr>
        <w:t>5.3</w:t>
      </w:r>
      <w:r>
        <w:rPr>
          <w:sz w:val="24"/>
          <w:szCs w:val="24"/>
        </w:rPr>
        <w:t>总流程版本号</w:t>
      </w:r>
      <w:r>
        <w:rPr>
          <w:rFonts w:hint="eastAsia"/>
          <w:sz w:val="24"/>
          <w:szCs w:val="24"/>
        </w:rPr>
        <w:t>表示</w:t>
      </w:r>
      <w:r>
        <w:rPr>
          <w:sz w:val="24"/>
          <w:szCs w:val="24"/>
        </w:rPr>
        <w:t>方法</w:t>
      </w:r>
      <w:bookmarkEnd w:id="38"/>
    </w:p>
    <w:p w14:paraId="1B1860AC"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总流程版本</w:t>
      </w:r>
      <w:r>
        <w:rPr>
          <w:rFonts w:ascii="Times New Roman" w:hAnsi="Times New Roman"/>
          <w:sz w:val="24"/>
          <w:szCs w:val="24"/>
        </w:rPr>
        <w:t>号由</w:t>
      </w:r>
      <w:r>
        <w:rPr>
          <w:rFonts w:ascii="Times New Roman" w:hAnsi="Times New Roman" w:hint="eastAsia"/>
          <w:sz w:val="24"/>
          <w:szCs w:val="24"/>
        </w:rPr>
        <w:t>四</w:t>
      </w:r>
      <w:r>
        <w:rPr>
          <w:rFonts w:ascii="Times New Roman" w:hAnsi="Times New Roman"/>
          <w:sz w:val="24"/>
          <w:szCs w:val="24"/>
        </w:rPr>
        <w:t>部分组成，</w:t>
      </w:r>
      <w:r>
        <w:rPr>
          <w:rFonts w:ascii="Times New Roman" w:hAnsi="Times New Roman"/>
          <w:sz w:val="24"/>
          <w:szCs w:val="24"/>
        </w:rPr>
        <w:t xml:space="preserve"> </w:t>
      </w:r>
      <w:r>
        <w:rPr>
          <w:rFonts w:ascii="Times New Roman" w:hAnsi="Times New Roman"/>
          <w:sz w:val="24"/>
          <w:szCs w:val="24"/>
        </w:rPr>
        <w:t>主版本号</w:t>
      </w:r>
      <w:r>
        <w:rPr>
          <w:rFonts w:ascii="Times New Roman" w:hAnsi="Times New Roman"/>
          <w:sz w:val="24"/>
          <w:szCs w:val="24"/>
        </w:rPr>
        <w:t xml:space="preserve"> . </w:t>
      </w:r>
      <w:r>
        <w:rPr>
          <w:rFonts w:ascii="Times New Roman" w:hAnsi="Times New Roman"/>
          <w:sz w:val="24"/>
          <w:szCs w:val="24"/>
        </w:rPr>
        <w:t>子版本号</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hint="eastAsia"/>
          <w:sz w:val="24"/>
          <w:szCs w:val="24"/>
        </w:rPr>
        <w:t>阶段</w:t>
      </w:r>
      <w:r>
        <w:rPr>
          <w:rFonts w:ascii="Times New Roman" w:hAnsi="Times New Roman"/>
          <w:sz w:val="24"/>
          <w:szCs w:val="24"/>
        </w:rPr>
        <w:t>版本号</w:t>
      </w:r>
      <w:r>
        <w:rPr>
          <w:rFonts w:ascii="Times New Roman" w:hAnsi="Times New Roman"/>
          <w:sz w:val="24"/>
          <w:szCs w:val="24"/>
        </w:rPr>
        <w:t xml:space="preserve">. </w:t>
      </w:r>
      <w:r>
        <w:rPr>
          <w:rFonts w:ascii="Times New Roman" w:hAnsi="Times New Roman"/>
          <w:sz w:val="24"/>
          <w:szCs w:val="24"/>
        </w:rPr>
        <w:t>修正版本号</w:t>
      </w:r>
      <w:r>
        <w:rPr>
          <w:rFonts w:ascii="Times New Roman" w:hAnsi="Times New Roman" w:hint="eastAsia"/>
          <w:sz w:val="24"/>
          <w:szCs w:val="24"/>
        </w:rPr>
        <w:t>。</w:t>
      </w:r>
    </w:p>
    <w:p w14:paraId="114173E3" w14:textId="77777777" w:rsidR="009133D7" w:rsidRDefault="00CD7AAB">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r>
        <w:rPr>
          <w:rFonts w:ascii="Times New Roman" w:hAnsi="Times New Roman" w:cs="Times New Roman" w:hint="eastAsia"/>
          <w:bCs/>
          <w:color w:val="000000" w:themeColor="text1"/>
        </w:rPr>
        <w:t>1</w:t>
      </w:r>
      <w:r>
        <w:rPr>
          <w:rFonts w:ascii="Times New Roman" w:hAnsi="Times New Roman" w:cs="Times New Roman" w:hint="eastAsia"/>
          <w:bCs/>
          <w:color w:val="000000" w:themeColor="text1"/>
        </w:rPr>
        <w:t>、</w:t>
      </w:r>
      <w:r>
        <w:rPr>
          <w:rFonts w:ascii="Times New Roman" w:hAnsi="Times New Roman" w:cs="Times New Roman"/>
          <w:bCs/>
          <w:color w:val="000000" w:themeColor="text1"/>
        </w:rPr>
        <w:t>初版时，版本号为</w:t>
      </w:r>
      <w:r>
        <w:rPr>
          <w:rFonts w:ascii="Times New Roman" w:hAnsi="Times New Roman" w:cs="Times New Roman"/>
          <w:bCs/>
          <w:color w:val="000000" w:themeColor="text1"/>
        </w:rPr>
        <w:t xml:space="preserve"> </w:t>
      </w:r>
      <w:r>
        <w:rPr>
          <w:rFonts w:ascii="Times New Roman" w:hAnsi="Times New Roman" w:cs="Times New Roman" w:hint="eastAsia"/>
          <w:bCs/>
          <w:color w:val="000000" w:themeColor="text1"/>
        </w:rPr>
        <w:t>0</w:t>
      </w:r>
      <w:r>
        <w:rPr>
          <w:rFonts w:ascii="Times New Roman" w:hAnsi="Times New Roman" w:cs="Times New Roman"/>
          <w:bCs/>
          <w:color w:val="000000" w:themeColor="text1"/>
        </w:rPr>
        <w:t>.0.0.0</w:t>
      </w:r>
      <w:r>
        <w:rPr>
          <w:rFonts w:ascii="Times New Roman" w:hAnsi="Times New Roman" w:cs="Times New Roman" w:hint="eastAsia"/>
          <w:bCs/>
          <w:color w:val="000000" w:themeColor="text1"/>
        </w:rPr>
        <w:t>；</w:t>
      </w:r>
    </w:p>
    <w:p w14:paraId="1707974C"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2</w:t>
      </w:r>
      <w:r>
        <w:rPr>
          <w:rFonts w:ascii="Times New Roman" w:hAnsi="Times New Roman" w:hint="eastAsia"/>
          <w:bCs/>
          <w:color w:val="000000" w:themeColor="text1"/>
          <w:sz w:val="24"/>
          <w:szCs w:val="24"/>
        </w:rPr>
        <w:t>、在接收到前端、交付等需求方提出的流程优化需求后，构建新的分支</w:t>
      </w:r>
      <w:proofErr w:type="gramStart"/>
      <w:r>
        <w:rPr>
          <w:rFonts w:ascii="Times New Roman" w:hAnsi="Times New Roman" w:hint="eastAsia"/>
          <w:bCs/>
          <w:color w:val="000000" w:themeColor="text1"/>
          <w:sz w:val="24"/>
          <w:szCs w:val="24"/>
        </w:rPr>
        <w:t>进行生信内部</w:t>
      </w:r>
      <w:proofErr w:type="gramEnd"/>
      <w:r>
        <w:rPr>
          <w:rFonts w:ascii="Times New Roman" w:hAnsi="Times New Roman" w:hint="eastAsia"/>
          <w:bCs/>
          <w:color w:val="000000" w:themeColor="text1"/>
          <w:sz w:val="24"/>
          <w:szCs w:val="24"/>
        </w:rPr>
        <w:t>的开发测试阶段，完成一个相对独立的需求点、或原有</w:t>
      </w:r>
      <w:r>
        <w:rPr>
          <w:rFonts w:ascii="Times New Roman" w:hAnsi="Times New Roman" w:hint="eastAsia"/>
          <w:bCs/>
          <w:color w:val="000000" w:themeColor="text1"/>
          <w:sz w:val="24"/>
          <w:szCs w:val="24"/>
        </w:rPr>
        <w:t>bug</w:t>
      </w:r>
      <w:r>
        <w:rPr>
          <w:rFonts w:ascii="Times New Roman" w:hAnsi="Times New Roman" w:hint="eastAsia"/>
          <w:bCs/>
          <w:color w:val="000000" w:themeColor="text1"/>
          <w:sz w:val="24"/>
          <w:szCs w:val="24"/>
        </w:rPr>
        <w:t>修复后，</w:t>
      </w:r>
      <w:r>
        <w:rPr>
          <w:rFonts w:ascii="Times New Roman" w:hAnsi="Times New Roman"/>
          <w:bCs/>
          <w:color w:val="000000" w:themeColor="text1"/>
          <w:sz w:val="24"/>
          <w:szCs w:val="24"/>
        </w:rPr>
        <w:t>主版本号</w:t>
      </w:r>
      <w:r>
        <w:rPr>
          <w:rFonts w:ascii="Times New Roman" w:hAnsi="Times New Roman" w:hint="eastAsia"/>
          <w:bCs/>
          <w:color w:val="000000" w:themeColor="text1"/>
          <w:sz w:val="24"/>
          <w:szCs w:val="24"/>
        </w:rPr>
        <w:t>、</w:t>
      </w:r>
      <w:r>
        <w:rPr>
          <w:rFonts w:ascii="Times New Roman" w:hAnsi="Times New Roman"/>
          <w:bCs/>
          <w:color w:val="000000" w:themeColor="text1"/>
          <w:sz w:val="24"/>
          <w:szCs w:val="24"/>
        </w:rPr>
        <w:t>子版本号</w:t>
      </w:r>
      <w:r>
        <w:rPr>
          <w:rFonts w:ascii="Times New Roman" w:hAnsi="Times New Roman" w:hint="eastAsia"/>
          <w:bCs/>
          <w:color w:val="000000" w:themeColor="text1"/>
          <w:sz w:val="24"/>
          <w:szCs w:val="24"/>
        </w:rPr>
        <w:t>和阶段</w:t>
      </w:r>
      <w:r>
        <w:rPr>
          <w:rFonts w:ascii="Times New Roman" w:hAnsi="Times New Roman"/>
          <w:bCs/>
          <w:color w:val="000000" w:themeColor="text1"/>
          <w:sz w:val="24"/>
          <w:szCs w:val="24"/>
        </w:rPr>
        <w:t>版本号都不变，修正版本号加</w:t>
      </w:r>
      <w:r>
        <w:rPr>
          <w:rFonts w:ascii="Times New Roman" w:hAnsi="Times New Roman"/>
          <w:bCs/>
          <w:color w:val="000000" w:themeColor="text1"/>
          <w:sz w:val="24"/>
          <w:szCs w:val="24"/>
        </w:rPr>
        <w:t xml:space="preserve"> 1</w:t>
      </w:r>
      <w:r>
        <w:rPr>
          <w:rFonts w:ascii="Times New Roman" w:hAnsi="Times New Roman" w:hint="eastAsia"/>
          <w:bCs/>
          <w:color w:val="000000" w:themeColor="text1"/>
          <w:sz w:val="24"/>
          <w:szCs w:val="24"/>
        </w:rPr>
        <w:t>。</w:t>
      </w:r>
    </w:p>
    <w:p w14:paraId="1943EB32"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3</w:t>
      </w:r>
      <w:r>
        <w:rPr>
          <w:rFonts w:ascii="Times New Roman" w:hAnsi="Times New Roman" w:hint="eastAsia"/>
          <w:bCs/>
          <w:color w:val="000000" w:themeColor="text1"/>
          <w:sz w:val="24"/>
          <w:szCs w:val="24"/>
        </w:rPr>
        <w:t>、在完成一个阶段性的需求优化或</w:t>
      </w:r>
      <w:r>
        <w:rPr>
          <w:rFonts w:ascii="Times New Roman" w:hAnsi="Times New Roman" w:hint="eastAsia"/>
          <w:bCs/>
          <w:color w:val="000000" w:themeColor="text1"/>
          <w:sz w:val="24"/>
          <w:szCs w:val="24"/>
        </w:rPr>
        <w:t>bug</w:t>
      </w:r>
      <w:r>
        <w:rPr>
          <w:rFonts w:ascii="Times New Roman" w:hAnsi="Times New Roman" w:hint="eastAsia"/>
          <w:bCs/>
          <w:color w:val="000000" w:themeColor="text1"/>
          <w:sz w:val="24"/>
          <w:szCs w:val="24"/>
        </w:rPr>
        <w:t>修复后，需要对该阶段版本下的所有修订版本对应的内容进行统一的测试评估。</w:t>
      </w:r>
      <w:proofErr w:type="gramStart"/>
      <w:r>
        <w:rPr>
          <w:rFonts w:ascii="Times New Roman" w:hAnsi="Times New Roman" w:hint="eastAsia"/>
          <w:bCs/>
          <w:color w:val="000000" w:themeColor="text1"/>
          <w:sz w:val="24"/>
          <w:szCs w:val="24"/>
        </w:rPr>
        <w:t>完成生信内部</w:t>
      </w:r>
      <w:proofErr w:type="gramEnd"/>
      <w:r>
        <w:rPr>
          <w:rFonts w:ascii="Times New Roman" w:hAnsi="Times New Roman" w:hint="eastAsia"/>
          <w:bCs/>
          <w:color w:val="000000" w:themeColor="text1"/>
          <w:sz w:val="24"/>
          <w:szCs w:val="24"/>
        </w:rPr>
        <w:t>的代码复核及测试后，提交需求方进行验收。需求方验收后，将所有的修正版本下的更新内容</w:t>
      </w:r>
      <w:proofErr w:type="gramStart"/>
      <w:r>
        <w:rPr>
          <w:rFonts w:ascii="Times New Roman" w:hAnsi="Times New Roman" w:hint="eastAsia"/>
          <w:bCs/>
          <w:color w:val="000000" w:themeColor="text1"/>
          <w:sz w:val="24"/>
          <w:szCs w:val="24"/>
        </w:rPr>
        <w:t>合并至主分支</w:t>
      </w:r>
      <w:proofErr w:type="gramEnd"/>
      <w:r>
        <w:rPr>
          <w:rFonts w:ascii="Times New Roman" w:hAnsi="Times New Roman" w:hint="eastAsia"/>
          <w:bCs/>
          <w:color w:val="000000" w:themeColor="text1"/>
          <w:sz w:val="24"/>
          <w:szCs w:val="24"/>
        </w:rPr>
        <w:t>。同时阶段版本号加</w:t>
      </w:r>
      <w:r>
        <w:rPr>
          <w:rFonts w:ascii="Times New Roman" w:hAnsi="Times New Roman" w:hint="eastAsia"/>
          <w:bCs/>
          <w:color w:val="000000" w:themeColor="text1"/>
          <w:sz w:val="24"/>
          <w:szCs w:val="24"/>
        </w:rPr>
        <w:t>1</w:t>
      </w:r>
      <w:r>
        <w:rPr>
          <w:rFonts w:ascii="Times New Roman" w:hAnsi="Times New Roman" w:hint="eastAsia"/>
          <w:bCs/>
          <w:color w:val="000000" w:themeColor="text1"/>
          <w:sz w:val="24"/>
          <w:szCs w:val="24"/>
        </w:rPr>
        <w:t>，修正版本号归</w:t>
      </w:r>
      <w:r>
        <w:rPr>
          <w:rFonts w:ascii="Times New Roman" w:hAnsi="Times New Roman"/>
          <w:bCs/>
          <w:color w:val="000000" w:themeColor="text1"/>
          <w:sz w:val="24"/>
          <w:szCs w:val="24"/>
        </w:rPr>
        <w:t>0</w:t>
      </w:r>
      <w:r>
        <w:rPr>
          <w:rFonts w:ascii="Times New Roman" w:hAnsi="Times New Roman" w:hint="eastAsia"/>
          <w:bCs/>
          <w:color w:val="000000" w:themeColor="text1"/>
          <w:sz w:val="24"/>
          <w:szCs w:val="24"/>
        </w:rPr>
        <w:t>。</w:t>
      </w:r>
    </w:p>
    <w:p w14:paraId="5DA2938F"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bCs/>
          <w:color w:val="000000" w:themeColor="text1"/>
          <w:sz w:val="24"/>
          <w:szCs w:val="24"/>
        </w:rPr>
        <w:t>4</w:t>
      </w:r>
      <w:r>
        <w:rPr>
          <w:rFonts w:ascii="Times New Roman" w:hAnsi="Times New Roman"/>
          <w:bCs/>
          <w:color w:val="000000" w:themeColor="text1"/>
          <w:sz w:val="24"/>
          <w:szCs w:val="24"/>
        </w:rPr>
        <w:t>、在原有的基础上增加了部分功能时，主版本号不变，子版本号加</w:t>
      </w:r>
      <w:r>
        <w:rPr>
          <w:rFonts w:ascii="Times New Roman" w:hAnsi="Times New Roman"/>
          <w:bCs/>
          <w:color w:val="000000" w:themeColor="text1"/>
          <w:sz w:val="24"/>
          <w:szCs w:val="24"/>
        </w:rPr>
        <w:t xml:space="preserve"> 1</w:t>
      </w:r>
      <w:r>
        <w:rPr>
          <w:rFonts w:ascii="Times New Roman" w:hAnsi="Times New Roman"/>
          <w:bCs/>
          <w:color w:val="000000" w:themeColor="text1"/>
          <w:sz w:val="24"/>
          <w:szCs w:val="24"/>
        </w:rPr>
        <w:t>，</w:t>
      </w:r>
      <w:r>
        <w:rPr>
          <w:rFonts w:ascii="Times New Roman" w:hAnsi="Times New Roman" w:hint="eastAsia"/>
          <w:bCs/>
          <w:color w:val="000000" w:themeColor="text1"/>
          <w:sz w:val="24"/>
          <w:szCs w:val="24"/>
        </w:rPr>
        <w:t>阶段</w:t>
      </w:r>
      <w:r>
        <w:rPr>
          <w:rFonts w:ascii="Times New Roman" w:hAnsi="Times New Roman"/>
          <w:bCs/>
          <w:color w:val="000000" w:themeColor="text1"/>
          <w:sz w:val="24"/>
          <w:szCs w:val="24"/>
        </w:rPr>
        <w:t>版本号</w:t>
      </w:r>
      <w:r>
        <w:rPr>
          <w:rFonts w:ascii="Times New Roman" w:hAnsi="Times New Roman" w:hint="eastAsia"/>
          <w:bCs/>
          <w:color w:val="000000" w:themeColor="text1"/>
          <w:sz w:val="24"/>
          <w:szCs w:val="24"/>
        </w:rPr>
        <w:t>和</w:t>
      </w:r>
      <w:r>
        <w:rPr>
          <w:rFonts w:ascii="Times New Roman" w:hAnsi="Times New Roman"/>
          <w:bCs/>
          <w:color w:val="000000" w:themeColor="text1"/>
          <w:sz w:val="24"/>
          <w:szCs w:val="24"/>
        </w:rPr>
        <w:t>修正版本号复位为</w:t>
      </w:r>
      <w:r>
        <w:rPr>
          <w:rFonts w:ascii="Times New Roman" w:hAnsi="Times New Roman"/>
          <w:bCs/>
          <w:color w:val="000000" w:themeColor="text1"/>
          <w:sz w:val="24"/>
          <w:szCs w:val="24"/>
        </w:rPr>
        <w:t xml:space="preserve"> 0</w:t>
      </w:r>
      <w:r>
        <w:rPr>
          <w:rFonts w:ascii="Times New Roman" w:hAnsi="Times New Roman"/>
          <w:bCs/>
          <w:color w:val="000000" w:themeColor="text1"/>
          <w:sz w:val="24"/>
          <w:szCs w:val="24"/>
        </w:rPr>
        <w:t>，因而可以被忽略掉；</w:t>
      </w:r>
    </w:p>
    <w:p w14:paraId="4103D035" w14:textId="77777777" w:rsidR="009133D7" w:rsidRDefault="00CD7AAB">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r>
        <w:rPr>
          <w:rFonts w:ascii="Times New Roman" w:hAnsi="Times New Roman" w:cs="Times New Roman"/>
          <w:bCs/>
          <w:color w:val="000000" w:themeColor="text1"/>
        </w:rPr>
        <w:t>5</w:t>
      </w:r>
      <w:r>
        <w:rPr>
          <w:rFonts w:ascii="Times New Roman" w:hAnsi="Times New Roman" w:cs="Times New Roman"/>
          <w:bCs/>
          <w:color w:val="000000" w:themeColor="text1"/>
        </w:rPr>
        <w:t>、在进行了重大修改或局部修正累积较多，而导致项目整体发生全局变化时，主版本号加</w:t>
      </w:r>
      <w:r>
        <w:rPr>
          <w:rFonts w:ascii="Times New Roman" w:hAnsi="Times New Roman" w:cs="Times New Roman"/>
          <w:bCs/>
          <w:color w:val="000000" w:themeColor="text1"/>
        </w:rPr>
        <w:t xml:space="preserve"> 1</w:t>
      </w:r>
      <w:r>
        <w:rPr>
          <w:rFonts w:ascii="Times New Roman" w:hAnsi="Times New Roman" w:cs="Times New Roman" w:hint="eastAsia"/>
          <w:bCs/>
          <w:color w:val="000000" w:themeColor="text1"/>
        </w:rPr>
        <w:t>，</w:t>
      </w:r>
      <w:r>
        <w:rPr>
          <w:rFonts w:ascii="Times New Roman" w:hAnsi="Times New Roman"/>
        </w:rPr>
        <w:t>子版本号</w:t>
      </w:r>
      <w:r>
        <w:rPr>
          <w:rFonts w:ascii="Times New Roman" w:hAnsi="Times New Roman" w:hint="eastAsia"/>
        </w:rPr>
        <w:t>、阶段</w:t>
      </w:r>
      <w:r>
        <w:rPr>
          <w:rFonts w:ascii="Times New Roman" w:hAnsi="Times New Roman"/>
        </w:rPr>
        <w:t>版本号</w:t>
      </w:r>
      <w:r>
        <w:rPr>
          <w:rFonts w:ascii="Times New Roman" w:hAnsi="Times New Roman" w:hint="eastAsia"/>
        </w:rPr>
        <w:t>和</w:t>
      </w:r>
      <w:r>
        <w:rPr>
          <w:rFonts w:ascii="Times New Roman" w:hAnsi="Times New Roman"/>
        </w:rPr>
        <w:t>修正版本号</w:t>
      </w:r>
      <w:r>
        <w:rPr>
          <w:rFonts w:ascii="Times New Roman" w:hAnsi="Times New Roman" w:hint="eastAsia"/>
        </w:rPr>
        <w:t>归</w:t>
      </w:r>
      <w:r>
        <w:rPr>
          <w:rFonts w:ascii="Times New Roman" w:hAnsi="Times New Roman" w:hint="eastAsia"/>
        </w:rPr>
        <w:t xml:space="preserve"> </w:t>
      </w:r>
      <w:r>
        <w:rPr>
          <w:rFonts w:ascii="Times New Roman" w:hAnsi="Times New Roman"/>
        </w:rPr>
        <w:t xml:space="preserve">0 </w:t>
      </w:r>
      <w:r>
        <w:rPr>
          <w:rFonts w:ascii="Times New Roman" w:hAnsi="Times New Roman" w:cs="Times New Roman"/>
          <w:bCs/>
          <w:color w:val="000000" w:themeColor="text1"/>
        </w:rPr>
        <w:t>。</w:t>
      </w:r>
    </w:p>
    <w:p w14:paraId="4A575360" w14:textId="77777777" w:rsidR="009133D7" w:rsidRDefault="00CD7AAB">
      <w:pPr>
        <w:pStyle w:val="1"/>
        <w:spacing w:before="50" w:after="50" w:line="400" w:lineRule="exact"/>
      </w:pPr>
      <w:bookmarkStart w:id="39" w:name="_Toc11391"/>
      <w:r>
        <w:t>6</w:t>
      </w:r>
      <w:r>
        <w:t>软件更新流程</w:t>
      </w:r>
      <w:r>
        <w:rPr>
          <w:rFonts w:hint="eastAsia"/>
        </w:rPr>
        <w:t>及记录</w:t>
      </w:r>
      <w:r>
        <w:rPr>
          <w:rFonts w:hint="eastAsia"/>
        </w:rPr>
        <w:t>/Software update process and records</w:t>
      </w:r>
      <w:bookmarkEnd w:id="39"/>
    </w:p>
    <w:p w14:paraId="132666B7" w14:textId="77777777" w:rsidR="009133D7" w:rsidRDefault="009133D7">
      <w:pPr>
        <w:ind w:firstLineChars="0" w:firstLine="0"/>
      </w:pPr>
    </w:p>
    <w:p w14:paraId="433F2FFB" w14:textId="77777777" w:rsidR="009133D7" w:rsidRDefault="00CD7AAB">
      <w:pPr>
        <w:spacing w:line="360" w:lineRule="auto"/>
        <w:ind w:firstLineChars="100" w:firstLine="24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12C66544" wp14:editId="6027A117">
            <wp:extent cx="5387975" cy="21755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416120" cy="2186943"/>
                    </a:xfrm>
                    <a:prstGeom prst="rect">
                      <a:avLst/>
                    </a:prstGeom>
                    <a:noFill/>
                  </pic:spPr>
                </pic:pic>
              </a:graphicData>
            </a:graphic>
          </wp:inline>
        </w:drawing>
      </w:r>
    </w:p>
    <w:p w14:paraId="6A207E2F"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流程说明：</w:t>
      </w:r>
    </w:p>
    <w:p w14:paraId="7B95AE48" w14:textId="77777777" w:rsidR="009133D7" w:rsidRDefault="00CD7AAB">
      <w:pPr>
        <w:pStyle w:val="afd"/>
        <w:numPr>
          <w:ilvl w:val="0"/>
          <w:numId w:val="1"/>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需求人员提出需求后需要评审人员进行评审</w:t>
      </w:r>
      <w:r>
        <w:rPr>
          <w:rFonts w:ascii="Times New Roman" w:hAnsi="Times New Roman" w:hint="eastAsia"/>
          <w:sz w:val="24"/>
          <w:szCs w:val="24"/>
        </w:rPr>
        <w:t>。此部分需要形成软件需求确认文档</w:t>
      </w:r>
      <w:r>
        <w:rPr>
          <w:rFonts w:ascii="Times New Roman" w:hAnsi="Times New Roman" w:hint="eastAsia"/>
          <w:sz w:val="24"/>
          <w:szCs w:val="24"/>
        </w:rPr>
        <w:t>EXCEL</w:t>
      </w:r>
      <w:r>
        <w:rPr>
          <w:rFonts w:ascii="Times New Roman" w:hAnsi="Times New Roman" w:hint="eastAsia"/>
          <w:sz w:val="24"/>
          <w:szCs w:val="24"/>
        </w:rPr>
        <w:t>；</w:t>
      </w:r>
    </w:p>
    <w:p w14:paraId="384BFEDC" w14:textId="77777777" w:rsidR="009133D7" w:rsidRDefault="00CD7AAB">
      <w:pPr>
        <w:pStyle w:val="afd"/>
        <w:numPr>
          <w:ilvl w:val="0"/>
          <w:numId w:val="1"/>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开发人员完成所负责软件的</w:t>
      </w:r>
      <w:r>
        <w:rPr>
          <w:rFonts w:ascii="Times New Roman" w:hAnsi="Times New Roman" w:hint="eastAsia"/>
          <w:sz w:val="24"/>
          <w:szCs w:val="24"/>
        </w:rPr>
        <w:t>开发，升级</w:t>
      </w:r>
      <w:r>
        <w:rPr>
          <w:rFonts w:ascii="Times New Roman" w:hAnsi="Times New Roman"/>
          <w:sz w:val="24"/>
          <w:szCs w:val="24"/>
        </w:rPr>
        <w:t>，编写</w:t>
      </w:r>
      <w:r>
        <w:rPr>
          <w:rFonts w:ascii="Times New Roman" w:hAnsi="Times New Roman" w:hint="eastAsia"/>
          <w:sz w:val="24"/>
          <w:szCs w:val="24"/>
        </w:rPr>
        <w:t>完成</w:t>
      </w:r>
      <w:r>
        <w:rPr>
          <w:rFonts w:ascii="Times New Roman" w:hAnsi="Times New Roman"/>
          <w:sz w:val="24"/>
          <w:szCs w:val="24"/>
        </w:rPr>
        <w:t>后提交给测试人员</w:t>
      </w:r>
      <w:r>
        <w:rPr>
          <w:rFonts w:ascii="Times New Roman" w:hAnsi="Times New Roman" w:hint="eastAsia"/>
          <w:sz w:val="24"/>
          <w:szCs w:val="24"/>
        </w:rPr>
        <w:t>进行测试；</w:t>
      </w:r>
    </w:p>
    <w:p w14:paraId="567D1DC1" w14:textId="77777777" w:rsidR="009133D7" w:rsidRDefault="00CD7AAB">
      <w:pPr>
        <w:pStyle w:val="afd"/>
        <w:numPr>
          <w:ilvl w:val="0"/>
          <w:numId w:val="1"/>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测试人员对软件进行测试，测试通过后测试人员则将测试结果汇总成报告提交</w:t>
      </w:r>
      <w:proofErr w:type="gramStart"/>
      <w:r>
        <w:rPr>
          <w:rFonts w:ascii="Times New Roman" w:hAnsi="Times New Roman"/>
          <w:sz w:val="24"/>
          <w:szCs w:val="24"/>
        </w:rPr>
        <w:t>给需求</w:t>
      </w:r>
      <w:proofErr w:type="gramEnd"/>
      <w:r>
        <w:rPr>
          <w:rFonts w:ascii="Times New Roman" w:hAnsi="Times New Roman"/>
          <w:sz w:val="24"/>
          <w:szCs w:val="24"/>
        </w:rPr>
        <w:t>评审人员，否则实时将测试问题反馈给软件开发人员进行软件修改，并提交测试人员进行回归测试</w:t>
      </w:r>
      <w:r>
        <w:rPr>
          <w:rFonts w:ascii="Times New Roman" w:hAnsi="Times New Roman" w:hint="eastAsia"/>
          <w:sz w:val="24"/>
          <w:szCs w:val="24"/>
        </w:rPr>
        <w:t>。此部分测试过程需要形成软件测试方案及报告</w:t>
      </w:r>
      <w:r>
        <w:rPr>
          <w:rFonts w:ascii="Times New Roman" w:hAnsi="Times New Roman" w:hint="eastAsia"/>
          <w:sz w:val="24"/>
          <w:szCs w:val="24"/>
        </w:rPr>
        <w:t>WORD</w:t>
      </w:r>
      <w:r>
        <w:rPr>
          <w:rFonts w:ascii="Times New Roman" w:hAnsi="Times New Roman" w:hint="eastAsia"/>
          <w:sz w:val="24"/>
          <w:szCs w:val="24"/>
        </w:rPr>
        <w:t>文档；</w:t>
      </w:r>
    </w:p>
    <w:p w14:paraId="18EB5B2B" w14:textId="77777777" w:rsidR="009133D7" w:rsidRDefault="00CD7AAB">
      <w:pPr>
        <w:widowControl w:val="0"/>
        <w:numPr>
          <w:ilvl w:val="0"/>
          <w:numId w:val="1"/>
        </w:numPr>
        <w:spacing w:beforeLines="50" w:before="156" w:afterLines="50" w:after="156" w:line="400" w:lineRule="exact"/>
        <w:ind w:firstLineChars="0" w:firstLine="480"/>
        <w:rPr>
          <w:rFonts w:ascii="Times New Roman" w:hAnsi="Times New Roman"/>
          <w:sz w:val="24"/>
          <w:szCs w:val="24"/>
        </w:rPr>
      </w:pPr>
      <w:r>
        <w:rPr>
          <w:rFonts w:ascii="Times New Roman" w:hAnsi="Times New Roman"/>
          <w:sz w:val="24"/>
          <w:szCs w:val="24"/>
        </w:rPr>
        <w:t>评审人员对测试报告进行评审，评审通过测试人员将软件交给流程管理员进行软件的版本更新，并将填写软件更新记录并归档；评审不通过则对需求进行重新评估。</w:t>
      </w:r>
      <w:r>
        <w:rPr>
          <w:rFonts w:ascii="Times New Roman" w:hAnsi="Times New Roman" w:hint="eastAsia"/>
          <w:sz w:val="24"/>
          <w:szCs w:val="24"/>
        </w:rPr>
        <w:t>此部分需要形成验收报告</w:t>
      </w:r>
      <w:r>
        <w:rPr>
          <w:rFonts w:ascii="Times New Roman" w:hAnsi="Times New Roman" w:hint="eastAsia"/>
          <w:sz w:val="24"/>
          <w:szCs w:val="24"/>
        </w:rPr>
        <w:t>WORD</w:t>
      </w:r>
      <w:r>
        <w:rPr>
          <w:rFonts w:ascii="Times New Roman" w:hAnsi="Times New Roman" w:hint="eastAsia"/>
          <w:sz w:val="24"/>
          <w:szCs w:val="24"/>
        </w:rPr>
        <w:t>文档，如有需求可组织相关人员进行培训并保留相关</w:t>
      </w:r>
      <w:r>
        <w:rPr>
          <w:rFonts w:ascii="Times New Roman" w:hAnsi="Times New Roman" w:hint="eastAsia"/>
          <w:sz w:val="24"/>
          <w:szCs w:val="24"/>
        </w:rPr>
        <w:t>PPT</w:t>
      </w:r>
      <w:r>
        <w:rPr>
          <w:rFonts w:ascii="Times New Roman" w:hAnsi="Times New Roman" w:hint="eastAsia"/>
          <w:sz w:val="24"/>
          <w:szCs w:val="24"/>
        </w:rPr>
        <w:t>文档。</w:t>
      </w:r>
    </w:p>
    <w:p w14:paraId="1815433C" w14:textId="77777777" w:rsidR="009133D7" w:rsidRDefault="00CD7AAB">
      <w:pPr>
        <w:pStyle w:val="1"/>
        <w:spacing w:beforeLines="50" w:before="156" w:afterLines="50" w:after="156" w:line="400" w:lineRule="exact"/>
      </w:pPr>
      <w:bookmarkStart w:id="40" w:name="_Toc29586"/>
      <w:r>
        <w:t>7</w:t>
      </w:r>
      <w:r>
        <w:t>数据库更新流程</w:t>
      </w:r>
      <w:r>
        <w:rPr>
          <w:rFonts w:hint="eastAsia"/>
        </w:rPr>
        <w:t>及记录</w:t>
      </w:r>
      <w:r>
        <w:rPr>
          <w:rFonts w:hint="eastAsia"/>
        </w:rPr>
        <w:t>/Database update process and records</w:t>
      </w:r>
      <w:bookmarkEnd w:id="40"/>
    </w:p>
    <w:bookmarkEnd w:id="21"/>
    <w:bookmarkEnd w:id="22"/>
    <w:bookmarkEnd w:id="23"/>
    <w:bookmarkEnd w:id="24"/>
    <w:bookmarkEnd w:id="25"/>
    <w:bookmarkEnd w:id="26"/>
    <w:p w14:paraId="02C11AA2" w14:textId="77777777" w:rsidR="009133D7" w:rsidRDefault="00CD7AAB">
      <w:pPr>
        <w:spacing w:line="360" w:lineRule="auto"/>
        <w:ind w:firstLineChars="100" w:firstLine="240"/>
        <w:jc w:val="center"/>
        <w:rPr>
          <w:rFonts w:ascii="Times New Roman" w:hAnsi="Times New Roman"/>
          <w:sz w:val="24"/>
          <w:szCs w:val="24"/>
        </w:rPr>
      </w:pPr>
      <w:r>
        <w:rPr>
          <w:rFonts w:ascii="Times New Roman" w:hAnsi="Times New Roman"/>
          <w:noProof/>
          <w:sz w:val="24"/>
          <w:szCs w:val="24"/>
        </w:rPr>
        <w:drawing>
          <wp:inline distT="0" distB="0" distL="0" distR="0" wp14:anchorId="6B5BE2D1" wp14:editId="3F19689B">
            <wp:extent cx="4409440" cy="178054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415272" cy="1782817"/>
                    </a:xfrm>
                    <a:prstGeom prst="rect">
                      <a:avLst/>
                    </a:prstGeom>
                    <a:noFill/>
                  </pic:spPr>
                </pic:pic>
              </a:graphicData>
            </a:graphic>
          </wp:inline>
        </w:drawing>
      </w:r>
    </w:p>
    <w:p w14:paraId="4527776B" w14:textId="77777777" w:rsidR="009133D7" w:rsidRDefault="009133D7">
      <w:pPr>
        <w:spacing w:line="360" w:lineRule="auto"/>
        <w:ind w:firstLineChars="100" w:firstLine="240"/>
        <w:rPr>
          <w:rFonts w:ascii="Times New Roman" w:hAnsi="Times New Roman"/>
          <w:sz w:val="24"/>
          <w:szCs w:val="24"/>
        </w:rPr>
      </w:pPr>
    </w:p>
    <w:p w14:paraId="161D110D" w14:textId="77777777" w:rsidR="009133D7" w:rsidRDefault="00CD7AAB">
      <w:pPr>
        <w:spacing w:beforeLines="50" w:before="156" w:afterLines="50" w:after="156" w:line="400" w:lineRule="exact"/>
        <w:ind w:firstLineChars="100" w:firstLine="240"/>
        <w:rPr>
          <w:rFonts w:ascii="Times New Roman" w:hAnsi="Times New Roman"/>
          <w:sz w:val="24"/>
          <w:szCs w:val="24"/>
        </w:rPr>
      </w:pPr>
      <w:r>
        <w:rPr>
          <w:rFonts w:ascii="Times New Roman" w:hAnsi="Times New Roman"/>
          <w:sz w:val="24"/>
          <w:szCs w:val="24"/>
        </w:rPr>
        <w:lastRenderedPageBreak/>
        <w:t>流程说明</w:t>
      </w:r>
    </w:p>
    <w:p w14:paraId="7423EDA5" w14:textId="77777777" w:rsidR="009133D7" w:rsidRDefault="00CD7AAB">
      <w:pPr>
        <w:pStyle w:val="afd"/>
        <w:numPr>
          <w:ilvl w:val="0"/>
          <w:numId w:val="2"/>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需求人员提出需求后需要评审人员进行评审</w:t>
      </w:r>
      <w:r>
        <w:rPr>
          <w:rFonts w:ascii="Times New Roman" w:hAnsi="Times New Roman" w:hint="eastAsia"/>
          <w:sz w:val="24"/>
          <w:szCs w:val="24"/>
        </w:rPr>
        <w:t>。此部分需要形成数据库需求确认文档</w:t>
      </w:r>
      <w:r>
        <w:rPr>
          <w:rFonts w:ascii="Times New Roman" w:hAnsi="Times New Roman" w:hint="eastAsia"/>
          <w:sz w:val="24"/>
          <w:szCs w:val="24"/>
        </w:rPr>
        <w:t>EXCEL</w:t>
      </w:r>
      <w:r>
        <w:rPr>
          <w:rFonts w:ascii="Times New Roman" w:hAnsi="Times New Roman"/>
          <w:sz w:val="24"/>
          <w:szCs w:val="24"/>
        </w:rPr>
        <w:t>；</w:t>
      </w:r>
    </w:p>
    <w:p w14:paraId="2160CF8D" w14:textId="77777777" w:rsidR="009133D7" w:rsidRDefault="00CD7AAB">
      <w:pPr>
        <w:pStyle w:val="afd"/>
        <w:numPr>
          <w:ilvl w:val="0"/>
          <w:numId w:val="2"/>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开发人员完成所需数据库版本信息确认</w:t>
      </w:r>
      <w:r>
        <w:rPr>
          <w:rFonts w:ascii="Times New Roman" w:hAnsi="Times New Roman" w:hint="eastAsia"/>
          <w:sz w:val="24"/>
          <w:szCs w:val="24"/>
        </w:rPr>
        <w:t>，数据下载，整理等操作；</w:t>
      </w:r>
    </w:p>
    <w:p w14:paraId="1A070A66" w14:textId="77777777" w:rsidR="009133D7" w:rsidRDefault="00CD7AAB">
      <w:pPr>
        <w:pStyle w:val="afd"/>
        <w:numPr>
          <w:ilvl w:val="0"/>
          <w:numId w:val="2"/>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测试人员对流程进行测试，测试通过后测试人员则将测试结果汇总成报告提交</w:t>
      </w:r>
      <w:proofErr w:type="gramStart"/>
      <w:r>
        <w:rPr>
          <w:rFonts w:ascii="Times New Roman" w:hAnsi="Times New Roman"/>
          <w:sz w:val="24"/>
          <w:szCs w:val="24"/>
        </w:rPr>
        <w:t>给需求</w:t>
      </w:r>
      <w:proofErr w:type="gramEnd"/>
      <w:r>
        <w:rPr>
          <w:rFonts w:ascii="Times New Roman" w:hAnsi="Times New Roman"/>
          <w:sz w:val="24"/>
          <w:szCs w:val="24"/>
        </w:rPr>
        <w:t>评审人员，否则实时将测试问题反馈给开发人员进行数据库信息确认</w:t>
      </w:r>
      <w:r>
        <w:rPr>
          <w:rFonts w:ascii="Times New Roman" w:hAnsi="Times New Roman" w:hint="eastAsia"/>
          <w:sz w:val="24"/>
          <w:szCs w:val="24"/>
        </w:rPr>
        <w:t>。此部分测试过程需要形成数据库测试方案及报告</w:t>
      </w:r>
      <w:r>
        <w:rPr>
          <w:rFonts w:ascii="Times New Roman" w:hAnsi="Times New Roman" w:hint="eastAsia"/>
          <w:sz w:val="24"/>
          <w:szCs w:val="24"/>
        </w:rPr>
        <w:t>WORD</w:t>
      </w:r>
      <w:r>
        <w:rPr>
          <w:rFonts w:ascii="Times New Roman" w:hAnsi="Times New Roman" w:hint="eastAsia"/>
          <w:sz w:val="24"/>
          <w:szCs w:val="24"/>
        </w:rPr>
        <w:t>文档</w:t>
      </w:r>
      <w:r>
        <w:rPr>
          <w:rFonts w:ascii="Times New Roman" w:hAnsi="Times New Roman"/>
          <w:sz w:val="24"/>
          <w:szCs w:val="24"/>
        </w:rPr>
        <w:t>；</w:t>
      </w:r>
      <w:r>
        <w:rPr>
          <w:rFonts w:ascii="Times New Roman" w:hAnsi="Times New Roman"/>
          <w:sz w:val="24"/>
          <w:szCs w:val="24"/>
        </w:rPr>
        <w:t xml:space="preserve"> </w:t>
      </w:r>
    </w:p>
    <w:p w14:paraId="1B26AB0C" w14:textId="77777777" w:rsidR="009133D7" w:rsidRDefault="00CD7AAB">
      <w:pPr>
        <w:widowControl w:val="0"/>
        <w:numPr>
          <w:ilvl w:val="0"/>
          <w:numId w:val="2"/>
        </w:numPr>
        <w:spacing w:beforeLines="50" w:before="156" w:afterLines="50" w:after="156" w:line="400" w:lineRule="exact"/>
        <w:ind w:firstLineChars="0" w:firstLine="480"/>
      </w:pPr>
      <w:r>
        <w:rPr>
          <w:rFonts w:ascii="Times New Roman" w:hAnsi="Times New Roman"/>
          <w:sz w:val="24"/>
          <w:szCs w:val="24"/>
        </w:rPr>
        <w:t>评审人员对测试报告进行评审，评审通过测试人员将数据库交给流程管理员进行数据库版本更新，并将填写数据库更新记录并归档；评审不通过则对需求进行重新评估。</w:t>
      </w:r>
      <w:r>
        <w:rPr>
          <w:rFonts w:ascii="Times New Roman" w:hAnsi="Times New Roman" w:hint="eastAsia"/>
          <w:sz w:val="24"/>
          <w:szCs w:val="24"/>
        </w:rPr>
        <w:t>此部分需要形成验收报告</w:t>
      </w:r>
      <w:r>
        <w:rPr>
          <w:rFonts w:ascii="Times New Roman" w:hAnsi="Times New Roman" w:hint="eastAsia"/>
          <w:sz w:val="24"/>
          <w:szCs w:val="24"/>
        </w:rPr>
        <w:t>WORD</w:t>
      </w:r>
      <w:r>
        <w:rPr>
          <w:rFonts w:ascii="Times New Roman" w:hAnsi="Times New Roman" w:hint="eastAsia"/>
          <w:sz w:val="24"/>
          <w:szCs w:val="24"/>
        </w:rPr>
        <w:t>文档，如有需求可组织相关人员进行培训并保留相关</w:t>
      </w:r>
      <w:r>
        <w:rPr>
          <w:rFonts w:ascii="Times New Roman" w:hAnsi="Times New Roman" w:hint="eastAsia"/>
          <w:sz w:val="24"/>
          <w:szCs w:val="24"/>
        </w:rPr>
        <w:t>PPT</w:t>
      </w:r>
      <w:r>
        <w:rPr>
          <w:rFonts w:ascii="Times New Roman" w:hAnsi="Times New Roman" w:hint="eastAsia"/>
          <w:sz w:val="24"/>
          <w:szCs w:val="24"/>
        </w:rPr>
        <w:t>文档。</w:t>
      </w:r>
    </w:p>
    <w:p w14:paraId="357CA37B" w14:textId="77777777" w:rsidR="009133D7" w:rsidRDefault="00CD7AAB">
      <w:pPr>
        <w:pStyle w:val="1"/>
        <w:spacing w:beforeLines="50" w:before="156" w:afterLines="50" w:after="156" w:line="400" w:lineRule="exact"/>
      </w:pPr>
      <w:bookmarkStart w:id="41" w:name="_Toc2308"/>
      <w:r>
        <w:t>8</w:t>
      </w:r>
      <w:r>
        <w:t>相关文件</w:t>
      </w:r>
      <w:r>
        <w:t>/Related Documents</w:t>
      </w:r>
      <w:bookmarkEnd w:id="41"/>
    </w:p>
    <w:p w14:paraId="09988166" w14:textId="77777777" w:rsidR="009133D7" w:rsidRDefault="00CD7AAB">
      <w:pPr>
        <w:ind w:firstLine="480"/>
        <w:rPr>
          <w:rFonts w:ascii="Times New Roman" w:hAnsi="Times New Roman"/>
          <w:sz w:val="24"/>
          <w:szCs w:val="24"/>
        </w:rPr>
      </w:pPr>
      <w:r>
        <w:rPr>
          <w:rFonts w:ascii="Times New Roman" w:hAnsi="Times New Roman" w:hint="eastAsia"/>
          <w:sz w:val="24"/>
          <w:szCs w:val="24"/>
        </w:rPr>
        <w:t>无</w:t>
      </w:r>
    </w:p>
    <w:p w14:paraId="3AA8E61E" w14:textId="77777777" w:rsidR="009133D7" w:rsidRDefault="00CD7AAB">
      <w:pPr>
        <w:pStyle w:val="1"/>
        <w:numPr>
          <w:ilvl w:val="0"/>
          <w:numId w:val="3"/>
        </w:numPr>
        <w:spacing w:beforeLines="50" w:before="156" w:afterLines="50" w:after="156" w:line="400" w:lineRule="exact"/>
      </w:pPr>
      <w:bookmarkStart w:id="42" w:name="_Toc13149"/>
      <w:r>
        <w:t>相关记录</w:t>
      </w:r>
      <w:r>
        <w:t>/Related Records</w:t>
      </w:r>
      <w:bookmarkEnd w:id="42"/>
    </w:p>
    <w:p w14:paraId="7C90F259" w14:textId="0F2D93AA" w:rsidR="009133D7" w:rsidDel="00430E3B" w:rsidRDefault="00CD7AAB">
      <w:pPr>
        <w:spacing w:beforeLines="50" w:before="156" w:afterLines="50" w:after="156" w:line="400" w:lineRule="exact"/>
        <w:ind w:firstLine="480"/>
        <w:rPr>
          <w:del w:id="43" w:author="刘博(Bo Liu)" w:date="2023-05-22T10:55:00Z"/>
        </w:rPr>
      </w:pPr>
      <w:commentRangeStart w:id="44"/>
      <w:del w:id="45" w:author="刘博(Bo Liu)" w:date="2023-05-22T10:55:00Z">
        <w:r w:rsidDel="00430E3B">
          <w:rPr>
            <w:rFonts w:ascii="Times New Roman" w:hAnsi="Times New Roman" w:hint="eastAsia"/>
            <w:sz w:val="24"/>
            <w:szCs w:val="24"/>
          </w:rPr>
          <w:delText xml:space="preserve">TJ-R-BIN-048 </w:delText>
        </w:r>
        <w:r w:rsidDel="00430E3B">
          <w:rPr>
            <w:rFonts w:ascii="Times New Roman" w:hAnsi="Times New Roman" w:hint="eastAsia"/>
            <w:sz w:val="24"/>
            <w:szCs w:val="24"/>
          </w:rPr>
          <w:delText>《软件和数据库升级需求确认文档记录》</w:delText>
        </w:r>
      </w:del>
    </w:p>
    <w:p w14:paraId="5FAE3E49" w14:textId="34521347" w:rsidR="009133D7" w:rsidDel="00430E3B" w:rsidRDefault="00CD7AAB">
      <w:pPr>
        <w:spacing w:beforeLines="50" w:before="156" w:afterLines="50" w:after="156" w:line="400" w:lineRule="exact"/>
        <w:ind w:firstLine="480"/>
        <w:rPr>
          <w:del w:id="46" w:author="刘博(Bo Liu)" w:date="2023-05-22T10:55:00Z"/>
          <w:rFonts w:ascii="Times New Roman" w:hAnsi="Times New Roman"/>
          <w:sz w:val="24"/>
          <w:szCs w:val="24"/>
        </w:rPr>
      </w:pPr>
      <w:del w:id="47" w:author="刘博(Bo Liu)" w:date="2023-05-22T10:55:00Z">
        <w:r w:rsidDel="00430E3B">
          <w:rPr>
            <w:rFonts w:ascii="Times New Roman" w:hAnsi="Times New Roman" w:hint="eastAsia"/>
            <w:sz w:val="24"/>
            <w:szCs w:val="24"/>
          </w:rPr>
          <w:delText xml:space="preserve">TJ-R-BIN-043 </w:delText>
        </w:r>
        <w:r w:rsidDel="00430E3B">
          <w:rPr>
            <w:rFonts w:ascii="Times New Roman" w:hAnsi="Times New Roman" w:hint="eastAsia"/>
            <w:sz w:val="24"/>
            <w:szCs w:val="24"/>
          </w:rPr>
          <w:delText>《肿瘤信息分析软件更新记录》</w:delText>
        </w:r>
      </w:del>
    </w:p>
    <w:p w14:paraId="3A985D66" w14:textId="5BA30981" w:rsidR="009133D7" w:rsidDel="00430E3B" w:rsidRDefault="00CD7AAB">
      <w:pPr>
        <w:spacing w:beforeLines="50" w:before="156" w:afterLines="50" w:after="156" w:line="400" w:lineRule="exact"/>
        <w:ind w:firstLine="480"/>
        <w:rPr>
          <w:del w:id="48" w:author="刘博(Bo Liu)" w:date="2023-05-22T10:55:00Z"/>
          <w:rFonts w:ascii="Times New Roman" w:hAnsi="Times New Roman"/>
          <w:sz w:val="24"/>
          <w:szCs w:val="24"/>
        </w:rPr>
      </w:pPr>
      <w:del w:id="49" w:author="刘博(Bo Liu)" w:date="2023-05-22T10:55:00Z">
        <w:r w:rsidDel="00430E3B">
          <w:rPr>
            <w:rFonts w:ascii="Times New Roman" w:hAnsi="Times New Roman" w:hint="eastAsia"/>
            <w:sz w:val="24"/>
            <w:szCs w:val="24"/>
          </w:rPr>
          <w:delText xml:space="preserve">TJ-R-BIN-044 </w:delText>
        </w:r>
        <w:r w:rsidDel="00430E3B">
          <w:rPr>
            <w:rFonts w:ascii="Times New Roman" w:hAnsi="Times New Roman" w:hint="eastAsia"/>
            <w:sz w:val="24"/>
            <w:szCs w:val="24"/>
          </w:rPr>
          <w:delText>《肿瘤信息分析流程数据库更新记录》</w:delText>
        </w:r>
      </w:del>
    </w:p>
    <w:p w14:paraId="0243D498" w14:textId="2BF55773" w:rsidR="009133D7" w:rsidDel="00430E3B" w:rsidRDefault="00CD7AAB">
      <w:pPr>
        <w:spacing w:beforeLines="50" w:before="156" w:afterLines="50" w:after="156" w:line="400" w:lineRule="exact"/>
        <w:ind w:firstLine="480"/>
        <w:rPr>
          <w:del w:id="50" w:author="刘博(Bo Liu)" w:date="2023-05-22T10:55:00Z"/>
          <w:rFonts w:ascii="Times New Roman" w:hAnsi="Times New Roman"/>
          <w:sz w:val="24"/>
          <w:szCs w:val="24"/>
        </w:rPr>
      </w:pPr>
      <w:del w:id="51" w:author="刘博(Bo Liu)" w:date="2023-05-22T10:55:00Z">
        <w:r w:rsidDel="00430E3B">
          <w:rPr>
            <w:rFonts w:ascii="Times New Roman" w:hAnsi="Times New Roman" w:hint="eastAsia"/>
            <w:sz w:val="24"/>
            <w:szCs w:val="24"/>
          </w:rPr>
          <w:delText xml:space="preserve">TJ-R-BIN-049 </w:delText>
        </w:r>
        <w:r w:rsidDel="00430E3B">
          <w:rPr>
            <w:rFonts w:ascii="Times New Roman" w:hAnsi="Times New Roman" w:hint="eastAsia"/>
            <w:sz w:val="24"/>
            <w:szCs w:val="24"/>
          </w:rPr>
          <w:delText>《</w:delText>
        </w:r>
        <w:r w:rsidDel="00430E3B">
          <w:rPr>
            <w:rFonts w:ascii="Times New Roman" w:hAnsi="Times New Roman" w:hint="eastAsia"/>
            <w:sz w:val="24"/>
            <w:szCs w:val="24"/>
          </w:rPr>
          <w:delText>XX</w:delText>
        </w:r>
        <w:r w:rsidDel="00430E3B">
          <w:rPr>
            <w:rFonts w:ascii="Times New Roman" w:hAnsi="Times New Roman" w:hint="eastAsia"/>
            <w:sz w:val="24"/>
            <w:szCs w:val="24"/>
          </w:rPr>
          <w:delText>数据库及</w:delText>
        </w:r>
        <w:r w:rsidDel="00430E3B">
          <w:rPr>
            <w:rFonts w:ascii="Times New Roman" w:hAnsi="Times New Roman" w:hint="eastAsia"/>
            <w:sz w:val="24"/>
            <w:szCs w:val="24"/>
          </w:rPr>
          <w:delText>XX</w:delText>
        </w:r>
        <w:r w:rsidDel="00430E3B">
          <w:rPr>
            <w:rFonts w:ascii="Times New Roman" w:hAnsi="Times New Roman" w:hint="eastAsia"/>
            <w:sz w:val="24"/>
            <w:szCs w:val="24"/>
          </w:rPr>
          <w:delText>软件更新验收报告模板》</w:delText>
        </w:r>
      </w:del>
    </w:p>
    <w:p w14:paraId="7F3F8A14" w14:textId="2A8E6B4D" w:rsidR="009133D7" w:rsidDel="00430E3B" w:rsidRDefault="00CD7AAB">
      <w:pPr>
        <w:spacing w:beforeLines="50" w:before="156" w:afterLines="50" w:after="156" w:line="400" w:lineRule="exact"/>
        <w:ind w:firstLine="480"/>
        <w:rPr>
          <w:del w:id="52" w:author="刘博(Bo Liu)" w:date="2023-05-22T10:55:00Z"/>
          <w:rFonts w:ascii="Times New Roman" w:hAnsi="Times New Roman"/>
          <w:sz w:val="24"/>
          <w:szCs w:val="24"/>
        </w:rPr>
      </w:pPr>
      <w:del w:id="53" w:author="刘博(Bo Liu)" w:date="2023-05-22T10:55:00Z">
        <w:r w:rsidDel="00430E3B">
          <w:rPr>
            <w:rFonts w:ascii="Times New Roman" w:hAnsi="Times New Roman" w:hint="eastAsia"/>
            <w:sz w:val="24"/>
            <w:szCs w:val="24"/>
          </w:rPr>
          <w:delText xml:space="preserve">TJ-R-BIN-050  </w:delText>
        </w:r>
        <w:r w:rsidDel="00430E3B">
          <w:rPr>
            <w:rFonts w:ascii="Times New Roman" w:hAnsi="Times New Roman" w:hint="eastAsia"/>
            <w:sz w:val="24"/>
            <w:szCs w:val="24"/>
          </w:rPr>
          <w:delText>《</w:delText>
        </w:r>
        <w:r w:rsidDel="00430E3B">
          <w:rPr>
            <w:rFonts w:ascii="Times New Roman" w:hAnsi="Times New Roman" w:hint="eastAsia"/>
            <w:sz w:val="24"/>
            <w:szCs w:val="24"/>
          </w:rPr>
          <w:delText>XX</w:delText>
        </w:r>
        <w:r w:rsidDel="00430E3B">
          <w:rPr>
            <w:rFonts w:ascii="Times New Roman" w:hAnsi="Times New Roman" w:hint="eastAsia"/>
            <w:sz w:val="24"/>
            <w:szCs w:val="24"/>
          </w:rPr>
          <w:delText>数据库及</w:delText>
        </w:r>
        <w:r w:rsidDel="00430E3B">
          <w:rPr>
            <w:rFonts w:ascii="Times New Roman" w:hAnsi="Times New Roman" w:hint="eastAsia"/>
            <w:sz w:val="24"/>
            <w:szCs w:val="24"/>
          </w:rPr>
          <w:delText>XX</w:delText>
        </w:r>
        <w:r w:rsidDel="00430E3B">
          <w:rPr>
            <w:rFonts w:ascii="Times New Roman" w:hAnsi="Times New Roman" w:hint="eastAsia"/>
            <w:sz w:val="24"/>
            <w:szCs w:val="24"/>
          </w:rPr>
          <w:delText>软件升级测试方案模板》</w:delText>
        </w:r>
      </w:del>
    </w:p>
    <w:p w14:paraId="43A130AE" w14:textId="3ACC0E21" w:rsidR="009133D7" w:rsidDel="00430E3B" w:rsidRDefault="00CD7AAB">
      <w:pPr>
        <w:spacing w:beforeLines="50" w:before="156" w:afterLines="50" w:after="156" w:line="400" w:lineRule="exact"/>
        <w:ind w:firstLine="480"/>
        <w:rPr>
          <w:del w:id="54" w:author="刘博(Bo Liu)" w:date="2023-05-22T10:55:00Z"/>
          <w:rFonts w:ascii="Times New Roman" w:hAnsi="Times New Roman"/>
          <w:sz w:val="24"/>
          <w:szCs w:val="24"/>
        </w:rPr>
      </w:pPr>
      <w:del w:id="55" w:author="刘博(Bo Liu)" w:date="2023-05-22T10:55:00Z">
        <w:r w:rsidDel="00430E3B">
          <w:rPr>
            <w:rFonts w:ascii="Times New Roman" w:hAnsi="Times New Roman" w:hint="eastAsia"/>
            <w:sz w:val="24"/>
            <w:szCs w:val="24"/>
          </w:rPr>
          <w:delText xml:space="preserve">TJ-R-BIN-051  </w:delText>
        </w:r>
        <w:r w:rsidDel="00430E3B">
          <w:rPr>
            <w:rFonts w:ascii="Times New Roman" w:hAnsi="Times New Roman" w:hint="eastAsia"/>
            <w:sz w:val="24"/>
            <w:szCs w:val="24"/>
          </w:rPr>
          <w:delText>《</w:delText>
        </w:r>
        <w:r w:rsidDel="00430E3B">
          <w:rPr>
            <w:rFonts w:ascii="Times New Roman" w:hAnsi="Times New Roman" w:hint="eastAsia"/>
            <w:sz w:val="24"/>
            <w:szCs w:val="24"/>
          </w:rPr>
          <w:delText>XX</w:delText>
        </w:r>
        <w:r w:rsidDel="00430E3B">
          <w:rPr>
            <w:rFonts w:ascii="Times New Roman" w:hAnsi="Times New Roman" w:hint="eastAsia"/>
            <w:sz w:val="24"/>
            <w:szCs w:val="24"/>
          </w:rPr>
          <w:delText>数据库及</w:delText>
        </w:r>
        <w:r w:rsidDel="00430E3B">
          <w:rPr>
            <w:rFonts w:ascii="Times New Roman" w:hAnsi="Times New Roman" w:hint="eastAsia"/>
            <w:sz w:val="24"/>
            <w:szCs w:val="24"/>
          </w:rPr>
          <w:delText>XX</w:delText>
        </w:r>
        <w:r w:rsidDel="00430E3B">
          <w:rPr>
            <w:rFonts w:ascii="Times New Roman" w:hAnsi="Times New Roman" w:hint="eastAsia"/>
            <w:sz w:val="24"/>
            <w:szCs w:val="24"/>
          </w:rPr>
          <w:delText>软件升级测试报告模板》</w:delText>
        </w:r>
      </w:del>
      <w:commentRangeEnd w:id="44"/>
      <w:r w:rsidR="00FE7FC8">
        <w:rPr>
          <w:rStyle w:val="afa"/>
        </w:rPr>
        <w:commentReference w:id="44"/>
      </w:r>
    </w:p>
    <w:p w14:paraId="19D56718" w14:textId="77777777" w:rsidR="009133D7" w:rsidRDefault="00CD7AAB">
      <w:pPr>
        <w:spacing w:beforeLines="50" w:before="156" w:afterLines="50" w:after="156" w:line="400" w:lineRule="exact"/>
        <w:ind w:firstLine="480"/>
        <w:rPr>
          <w:ins w:id="56" w:author="刘博(Bo Liu)" w:date="2023-05-22T10:58:00Z"/>
          <w:rFonts w:ascii="Times New Roman" w:hAnsi="Times New Roman"/>
          <w:sz w:val="24"/>
          <w:szCs w:val="24"/>
        </w:rPr>
      </w:pPr>
      <w:commentRangeStart w:id="57"/>
      <w:r>
        <w:rPr>
          <w:rFonts w:ascii="Times New Roman" w:hAnsi="Times New Roman" w:hint="eastAsia"/>
          <w:sz w:val="24"/>
          <w:szCs w:val="24"/>
        </w:rPr>
        <w:t xml:space="preserve">TJ-R-BIN-057  </w:t>
      </w:r>
      <w:r>
        <w:rPr>
          <w:rFonts w:ascii="Times New Roman" w:hAnsi="Times New Roman" w:hint="eastAsia"/>
          <w:sz w:val="24"/>
          <w:szCs w:val="24"/>
        </w:rPr>
        <w:t>《</w:t>
      </w:r>
      <w:r>
        <w:rPr>
          <w:rFonts w:ascii="Times New Roman" w:hAnsi="Times New Roman" w:hint="eastAsia"/>
          <w:sz w:val="24"/>
          <w:szCs w:val="24"/>
        </w:rPr>
        <w:t>XXX-</w:t>
      </w:r>
      <w:r>
        <w:rPr>
          <w:rFonts w:ascii="Times New Roman" w:hAnsi="Times New Roman" w:hint="eastAsia"/>
          <w:sz w:val="24"/>
          <w:szCs w:val="24"/>
        </w:rPr>
        <w:t>生物信息分析流程</w:t>
      </w:r>
      <w:r>
        <w:rPr>
          <w:rFonts w:ascii="Times New Roman" w:hAnsi="Times New Roman" w:hint="eastAsia"/>
          <w:sz w:val="24"/>
          <w:szCs w:val="24"/>
        </w:rPr>
        <w:t>XXX</w:t>
      </w:r>
      <w:r>
        <w:rPr>
          <w:rFonts w:ascii="Times New Roman" w:hAnsi="Times New Roman" w:hint="eastAsia"/>
          <w:sz w:val="24"/>
          <w:szCs w:val="24"/>
        </w:rPr>
        <w:t>升级验收报告》</w:t>
      </w:r>
      <w:commentRangeEnd w:id="57"/>
      <w:r w:rsidR="00FE7FC8">
        <w:rPr>
          <w:rStyle w:val="afa"/>
        </w:rPr>
        <w:commentReference w:id="57"/>
      </w:r>
    </w:p>
    <w:p w14:paraId="12ED1D2F" w14:textId="1FF4763D" w:rsidR="00430E3B" w:rsidRDefault="00430E3B">
      <w:pPr>
        <w:spacing w:beforeLines="50" w:before="156" w:afterLines="50" w:after="156" w:line="400" w:lineRule="exact"/>
        <w:ind w:firstLine="480"/>
        <w:rPr>
          <w:ins w:id="58" w:author="刘博(Bo Liu)" w:date="2023-05-22T10:59:00Z"/>
          <w:rFonts w:ascii="Times New Roman" w:hAnsi="Times New Roman"/>
          <w:sz w:val="24"/>
          <w:szCs w:val="24"/>
        </w:rPr>
      </w:pPr>
      <w:commentRangeStart w:id="59"/>
      <w:ins w:id="60" w:author="刘博(Bo Liu)" w:date="2023-05-22T10:58:00Z">
        <w:r w:rsidRPr="00430E3B">
          <w:rPr>
            <w:rFonts w:ascii="Times New Roman" w:hAnsi="Times New Roman" w:hint="eastAsia"/>
            <w:sz w:val="24"/>
            <w:szCs w:val="24"/>
          </w:rPr>
          <w:t xml:space="preserve">TJ-SOP-RI-101 </w:t>
        </w:r>
        <w:r>
          <w:rPr>
            <w:rFonts w:ascii="Times New Roman" w:hAnsi="Times New Roman" w:hint="eastAsia"/>
            <w:sz w:val="24"/>
            <w:szCs w:val="24"/>
          </w:rPr>
          <w:t>《</w:t>
        </w:r>
        <w:r w:rsidRPr="00430E3B">
          <w:rPr>
            <w:rFonts w:ascii="Times New Roman" w:hAnsi="Times New Roman" w:hint="eastAsia"/>
            <w:sz w:val="24"/>
            <w:szCs w:val="24"/>
          </w:rPr>
          <w:t>生信流程升级验收方案标准作业指导书</w:t>
        </w:r>
        <w:r>
          <w:rPr>
            <w:rFonts w:ascii="Times New Roman" w:hAnsi="Times New Roman" w:hint="eastAsia"/>
            <w:sz w:val="24"/>
            <w:szCs w:val="24"/>
          </w:rPr>
          <w:t>》</w:t>
        </w:r>
      </w:ins>
    </w:p>
    <w:p w14:paraId="476B6466" w14:textId="16531FDA" w:rsidR="00FE7FC8" w:rsidRDefault="00FE7FC8">
      <w:pPr>
        <w:spacing w:beforeLines="50" w:before="156" w:afterLines="50" w:after="156" w:line="400" w:lineRule="exact"/>
        <w:ind w:firstLine="480"/>
        <w:rPr>
          <w:ins w:id="61" w:author="刘博(Bo Liu)" w:date="2023-05-22T10:59:00Z"/>
          <w:rFonts w:ascii="Times New Roman" w:hAnsi="Times New Roman"/>
          <w:sz w:val="24"/>
          <w:szCs w:val="24"/>
        </w:rPr>
      </w:pPr>
      <w:ins w:id="62" w:author="刘博(Bo Liu)" w:date="2023-05-22T10:59:00Z">
        <w:r w:rsidRPr="00FE7FC8">
          <w:rPr>
            <w:rFonts w:ascii="Times New Roman" w:hAnsi="Times New Roman" w:hint="eastAsia"/>
            <w:sz w:val="24"/>
            <w:szCs w:val="24"/>
          </w:rPr>
          <w:t xml:space="preserve">TJ-R-RI-134 </w:t>
        </w:r>
        <w:r>
          <w:rPr>
            <w:rFonts w:ascii="Times New Roman" w:hAnsi="Times New Roman"/>
            <w:sz w:val="24"/>
            <w:szCs w:val="24"/>
          </w:rPr>
          <w:t xml:space="preserve"> </w:t>
        </w:r>
        <w:r w:rsidRPr="00FE7FC8">
          <w:rPr>
            <w:rFonts w:ascii="Times New Roman" w:hAnsi="Times New Roman" w:hint="eastAsia"/>
            <w:sz w:val="24"/>
            <w:szCs w:val="24"/>
          </w:rPr>
          <w:t xml:space="preserve"> </w:t>
        </w:r>
        <w:r>
          <w:rPr>
            <w:rFonts w:ascii="Times New Roman" w:hAnsi="Times New Roman" w:hint="eastAsia"/>
            <w:sz w:val="24"/>
            <w:szCs w:val="24"/>
          </w:rPr>
          <w:t>《</w:t>
        </w:r>
        <w:r w:rsidRPr="00FE7FC8">
          <w:rPr>
            <w:rFonts w:ascii="Times New Roman" w:hAnsi="Times New Roman" w:hint="eastAsia"/>
            <w:sz w:val="24"/>
            <w:szCs w:val="24"/>
          </w:rPr>
          <w:t>遗传分析生信流程新需求确认文档</w:t>
        </w:r>
        <w:r>
          <w:rPr>
            <w:rFonts w:ascii="Times New Roman" w:hAnsi="Times New Roman" w:hint="eastAsia"/>
            <w:sz w:val="24"/>
            <w:szCs w:val="24"/>
          </w:rPr>
          <w:t>》</w:t>
        </w:r>
      </w:ins>
    </w:p>
    <w:p w14:paraId="0A061EA3" w14:textId="24C23AD8" w:rsidR="00FE7FC8" w:rsidRPr="00FE7FC8" w:rsidRDefault="00FE7FC8">
      <w:pPr>
        <w:spacing w:beforeLines="50" w:before="156" w:afterLines="50" w:after="156" w:line="400" w:lineRule="exact"/>
        <w:ind w:firstLine="480"/>
        <w:rPr>
          <w:rFonts w:ascii="Times New Roman" w:hAnsi="Times New Roman" w:hint="eastAsia"/>
          <w:sz w:val="24"/>
          <w:szCs w:val="24"/>
        </w:rPr>
      </w:pPr>
      <w:ins w:id="63" w:author="刘博(Bo Liu)" w:date="2023-05-22T10:59:00Z">
        <w:r w:rsidRPr="00FE7FC8">
          <w:rPr>
            <w:rFonts w:ascii="Times New Roman" w:hAnsi="Times New Roman" w:hint="eastAsia"/>
            <w:sz w:val="24"/>
            <w:szCs w:val="24"/>
          </w:rPr>
          <w:t>TJ-R-RI-107</w:t>
        </w:r>
        <w:r>
          <w:rPr>
            <w:rFonts w:ascii="Times New Roman" w:hAnsi="Times New Roman"/>
            <w:sz w:val="24"/>
            <w:szCs w:val="24"/>
          </w:rPr>
          <w:t xml:space="preserve">   </w:t>
        </w:r>
        <w:r>
          <w:rPr>
            <w:rFonts w:ascii="Times New Roman" w:hAnsi="Times New Roman" w:hint="eastAsia"/>
            <w:sz w:val="24"/>
            <w:szCs w:val="24"/>
          </w:rPr>
          <w:t>《</w:t>
        </w:r>
        <w:r w:rsidRPr="00FE7FC8">
          <w:rPr>
            <w:rFonts w:ascii="Times New Roman" w:hAnsi="Times New Roman" w:hint="eastAsia"/>
            <w:sz w:val="24"/>
            <w:szCs w:val="24"/>
          </w:rPr>
          <w:t>生信流程升级验收报告</w:t>
        </w:r>
        <w:r>
          <w:rPr>
            <w:rFonts w:ascii="Times New Roman" w:hAnsi="Times New Roman" w:hint="eastAsia"/>
            <w:sz w:val="24"/>
            <w:szCs w:val="24"/>
          </w:rPr>
          <w:t>》</w:t>
        </w:r>
      </w:ins>
      <w:commentRangeEnd w:id="59"/>
      <w:ins w:id="64" w:author="刘博(Bo Liu)" w:date="2023-05-22T11:00:00Z">
        <w:r>
          <w:rPr>
            <w:rStyle w:val="afa"/>
          </w:rPr>
          <w:commentReference w:id="59"/>
        </w:r>
      </w:ins>
    </w:p>
    <w:p w14:paraId="2AE0BC11" w14:textId="77777777" w:rsidR="009133D7" w:rsidRDefault="00CD7AAB">
      <w:pPr>
        <w:pStyle w:val="1"/>
        <w:spacing w:beforeLines="50" w:before="156" w:afterLines="50" w:after="156" w:line="400" w:lineRule="exact"/>
      </w:pPr>
      <w:bookmarkStart w:id="65" w:name="_Toc13364"/>
      <w:r>
        <w:t>10</w:t>
      </w:r>
      <w:r>
        <w:t>引用标准和参考文件</w:t>
      </w:r>
      <w:r>
        <w:rPr>
          <w:rFonts w:hint="eastAsia"/>
        </w:rPr>
        <w:t>/Reference standards and reference documents</w:t>
      </w:r>
      <w:bookmarkEnd w:id="65"/>
    </w:p>
    <w:p w14:paraId="0A9BA26F"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lastRenderedPageBreak/>
        <w:t>无</w:t>
      </w:r>
    </w:p>
    <w:p w14:paraId="0FB33007" w14:textId="77777777" w:rsidR="009133D7" w:rsidRDefault="00CD7AAB">
      <w:pPr>
        <w:pStyle w:val="1"/>
        <w:spacing w:beforeLines="50" w:before="156" w:afterLines="50" w:after="156" w:line="400" w:lineRule="exact"/>
      </w:pPr>
      <w:bookmarkStart w:id="66" w:name="_Toc12856"/>
      <w:r>
        <w:t>11</w:t>
      </w:r>
      <w:r>
        <w:t>附录</w:t>
      </w:r>
      <w:r>
        <w:t>/Appendixes</w:t>
      </w:r>
      <w:bookmarkEnd w:id="66"/>
    </w:p>
    <w:p w14:paraId="68463CC1"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附录</w:t>
      </w:r>
      <w:r>
        <w:rPr>
          <w:rFonts w:ascii="Times New Roman" w:hAnsi="Times New Roman"/>
          <w:sz w:val="24"/>
          <w:szCs w:val="24"/>
        </w:rPr>
        <w:t xml:space="preserve">A </w:t>
      </w:r>
      <w:r>
        <w:rPr>
          <w:rFonts w:ascii="Times New Roman" w:hAnsi="Times New Roman"/>
          <w:sz w:val="24"/>
          <w:szCs w:val="24"/>
        </w:rPr>
        <w:t>修订记录</w:t>
      </w:r>
    </w:p>
    <w:p w14:paraId="6995AB80" w14:textId="77777777" w:rsidR="009133D7" w:rsidRDefault="00CD7AAB">
      <w:pPr>
        <w:ind w:firstLineChars="0" w:firstLine="0"/>
        <w:jc w:val="center"/>
        <w:rPr>
          <w:color w:val="000000" w:themeColor="text1"/>
          <w:sz w:val="24"/>
          <w:szCs w:val="24"/>
        </w:rPr>
      </w:pPr>
      <w:r>
        <w:rPr>
          <w:color w:val="000000" w:themeColor="text1"/>
          <w:sz w:val="24"/>
          <w:szCs w:val="24"/>
        </w:rPr>
        <w:t>附录</w:t>
      </w:r>
      <w:r>
        <w:rPr>
          <w:color w:val="000000" w:themeColor="text1"/>
          <w:sz w:val="24"/>
          <w:szCs w:val="24"/>
        </w:rPr>
        <w:t xml:space="preserve">A </w:t>
      </w:r>
      <w:r>
        <w:rPr>
          <w:color w:val="000000" w:themeColor="text1"/>
          <w:sz w:val="24"/>
          <w:szCs w:val="24"/>
        </w:rPr>
        <w:t>修订记录</w:t>
      </w:r>
    </w:p>
    <w:tbl>
      <w:tblPr>
        <w:tblW w:w="993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11"/>
        <w:gridCol w:w="615"/>
        <w:gridCol w:w="728"/>
        <w:gridCol w:w="1275"/>
        <w:gridCol w:w="4235"/>
        <w:gridCol w:w="1284"/>
        <w:gridCol w:w="1284"/>
      </w:tblGrid>
      <w:tr w:rsidR="009133D7" w14:paraId="3523A912" w14:textId="77777777">
        <w:trPr>
          <w:trHeight w:val="450"/>
          <w:jc w:val="center"/>
        </w:trPr>
        <w:tc>
          <w:tcPr>
            <w:tcW w:w="511" w:type="dxa"/>
            <w:vMerge w:val="restart"/>
            <w:vAlign w:val="center"/>
          </w:tcPr>
          <w:p w14:paraId="2DE14337"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序号</w:t>
            </w:r>
          </w:p>
        </w:tc>
        <w:tc>
          <w:tcPr>
            <w:tcW w:w="1343" w:type="dxa"/>
            <w:gridSpan w:val="2"/>
            <w:vAlign w:val="center"/>
          </w:tcPr>
          <w:p w14:paraId="35DC562B"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版本号</w:t>
            </w:r>
          </w:p>
        </w:tc>
        <w:tc>
          <w:tcPr>
            <w:tcW w:w="1275" w:type="dxa"/>
            <w:vMerge w:val="restart"/>
            <w:vAlign w:val="center"/>
          </w:tcPr>
          <w:p w14:paraId="60E28A82" w14:textId="77777777" w:rsidR="009133D7" w:rsidRDefault="00CD7AAB">
            <w:pPr>
              <w:spacing w:line="360" w:lineRule="auto"/>
              <w:ind w:firstLineChars="9" w:firstLine="22"/>
              <w:jc w:val="center"/>
              <w:rPr>
                <w:rFonts w:ascii="Times New Roman" w:hAnsi="Times New Roman"/>
                <w:b/>
                <w:color w:val="000000" w:themeColor="text1"/>
                <w:sz w:val="24"/>
                <w:szCs w:val="24"/>
              </w:rPr>
            </w:pPr>
            <w:r>
              <w:rPr>
                <w:rFonts w:ascii="Times New Roman" w:hAnsi="Times New Roman"/>
                <w:b/>
                <w:color w:val="000000" w:themeColor="text1"/>
                <w:sz w:val="24"/>
                <w:szCs w:val="24"/>
              </w:rPr>
              <w:t>修订日期</w:t>
            </w:r>
          </w:p>
        </w:tc>
        <w:tc>
          <w:tcPr>
            <w:tcW w:w="4235" w:type="dxa"/>
            <w:vMerge w:val="restart"/>
            <w:vAlign w:val="center"/>
          </w:tcPr>
          <w:p w14:paraId="6DE883BA"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修订内容摘要</w:t>
            </w:r>
          </w:p>
        </w:tc>
        <w:tc>
          <w:tcPr>
            <w:tcW w:w="1284" w:type="dxa"/>
            <w:vMerge w:val="restart"/>
            <w:vAlign w:val="center"/>
          </w:tcPr>
          <w:p w14:paraId="0C1262FF"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修订人</w:t>
            </w:r>
          </w:p>
        </w:tc>
        <w:tc>
          <w:tcPr>
            <w:tcW w:w="1284" w:type="dxa"/>
            <w:vMerge w:val="restart"/>
            <w:vAlign w:val="center"/>
          </w:tcPr>
          <w:p w14:paraId="386C7DD2"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审批人</w:t>
            </w:r>
          </w:p>
        </w:tc>
      </w:tr>
      <w:tr w:rsidR="009133D7" w14:paraId="2404974F" w14:textId="77777777">
        <w:trPr>
          <w:trHeight w:val="330"/>
          <w:jc w:val="center"/>
        </w:trPr>
        <w:tc>
          <w:tcPr>
            <w:tcW w:w="511" w:type="dxa"/>
            <w:vMerge/>
            <w:vAlign w:val="center"/>
          </w:tcPr>
          <w:p w14:paraId="3419F1D4"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615" w:type="dxa"/>
            <w:vAlign w:val="center"/>
          </w:tcPr>
          <w:p w14:paraId="625F2722"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前</w:t>
            </w:r>
          </w:p>
        </w:tc>
        <w:tc>
          <w:tcPr>
            <w:tcW w:w="728" w:type="dxa"/>
            <w:vAlign w:val="center"/>
          </w:tcPr>
          <w:p w14:paraId="776D2A60"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后</w:t>
            </w:r>
          </w:p>
        </w:tc>
        <w:tc>
          <w:tcPr>
            <w:tcW w:w="1275" w:type="dxa"/>
            <w:vMerge/>
            <w:vAlign w:val="center"/>
          </w:tcPr>
          <w:p w14:paraId="31FF9BB6" w14:textId="77777777" w:rsidR="009133D7" w:rsidRDefault="009133D7">
            <w:pPr>
              <w:spacing w:line="360" w:lineRule="auto"/>
              <w:ind w:firstLineChars="9" w:firstLine="22"/>
              <w:jc w:val="center"/>
              <w:rPr>
                <w:rFonts w:ascii="Times New Roman" w:hAnsi="Times New Roman"/>
                <w:b/>
                <w:color w:val="000000" w:themeColor="text1"/>
                <w:sz w:val="24"/>
                <w:szCs w:val="24"/>
              </w:rPr>
            </w:pPr>
          </w:p>
        </w:tc>
        <w:tc>
          <w:tcPr>
            <w:tcW w:w="4235" w:type="dxa"/>
            <w:vMerge/>
            <w:vAlign w:val="center"/>
          </w:tcPr>
          <w:p w14:paraId="36057241"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84" w:type="dxa"/>
            <w:vMerge/>
            <w:vAlign w:val="center"/>
          </w:tcPr>
          <w:p w14:paraId="09FCF8FD"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84" w:type="dxa"/>
            <w:vMerge/>
            <w:vAlign w:val="center"/>
          </w:tcPr>
          <w:p w14:paraId="48E8BF6D"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r>
      <w:tr w:rsidR="009133D7" w14:paraId="5B97ED36" w14:textId="77777777">
        <w:trPr>
          <w:trHeight w:hRule="exact" w:val="1039"/>
          <w:jc w:val="center"/>
        </w:trPr>
        <w:tc>
          <w:tcPr>
            <w:tcW w:w="511" w:type="dxa"/>
            <w:vAlign w:val="center"/>
          </w:tcPr>
          <w:p w14:paraId="5F2D7BF4"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1</w:t>
            </w:r>
          </w:p>
        </w:tc>
        <w:tc>
          <w:tcPr>
            <w:tcW w:w="615" w:type="dxa"/>
            <w:vAlign w:val="center"/>
          </w:tcPr>
          <w:p w14:paraId="6EF919B4"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w:t>
            </w:r>
          </w:p>
        </w:tc>
        <w:tc>
          <w:tcPr>
            <w:tcW w:w="728" w:type="dxa"/>
            <w:vAlign w:val="center"/>
          </w:tcPr>
          <w:p w14:paraId="655BF4F7"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A0</w:t>
            </w:r>
          </w:p>
        </w:tc>
        <w:tc>
          <w:tcPr>
            <w:tcW w:w="1275" w:type="dxa"/>
            <w:vAlign w:val="center"/>
          </w:tcPr>
          <w:p w14:paraId="13D19B33"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20190201</w:t>
            </w:r>
          </w:p>
        </w:tc>
        <w:tc>
          <w:tcPr>
            <w:tcW w:w="4235" w:type="dxa"/>
            <w:vAlign w:val="center"/>
          </w:tcPr>
          <w:p w14:paraId="6B3BA37B" w14:textId="77777777" w:rsidR="009133D7" w:rsidRDefault="00CD7AAB">
            <w:pPr>
              <w:ind w:firstLineChars="0" w:firstLine="0"/>
              <w:jc w:val="center"/>
              <w:rPr>
                <w:rFonts w:ascii="Times New Roman" w:hAnsi="Times New Roman"/>
                <w:b/>
                <w:color w:val="000000" w:themeColor="text1"/>
                <w:sz w:val="24"/>
                <w:szCs w:val="24"/>
              </w:rPr>
            </w:pPr>
            <w:bookmarkStart w:id="67" w:name="_Toc11726"/>
            <w:bookmarkStart w:id="68" w:name="_Toc22671"/>
            <w:r>
              <w:rPr>
                <w:rFonts w:ascii="Times New Roman" w:hAnsi="Times New Roman" w:hint="eastAsia"/>
                <w:b/>
                <w:color w:val="000000" w:themeColor="text1"/>
                <w:sz w:val="24"/>
                <w:szCs w:val="24"/>
              </w:rPr>
              <w:t>新增文件</w:t>
            </w:r>
            <w:bookmarkEnd w:id="67"/>
            <w:bookmarkEnd w:id="68"/>
          </w:p>
        </w:tc>
        <w:tc>
          <w:tcPr>
            <w:tcW w:w="1284" w:type="dxa"/>
            <w:vAlign w:val="center"/>
          </w:tcPr>
          <w:p w14:paraId="69FB891C"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tc>
        <w:tc>
          <w:tcPr>
            <w:tcW w:w="1284" w:type="dxa"/>
            <w:vAlign w:val="center"/>
          </w:tcPr>
          <w:p w14:paraId="71C7F8DF"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p w14:paraId="1FA36CF6"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吴仁花</w:t>
            </w:r>
          </w:p>
        </w:tc>
      </w:tr>
      <w:tr w:rsidR="009133D7" w14:paraId="5689AAA8" w14:textId="77777777">
        <w:trPr>
          <w:trHeight w:hRule="exact" w:val="1039"/>
          <w:jc w:val="center"/>
        </w:trPr>
        <w:tc>
          <w:tcPr>
            <w:tcW w:w="511" w:type="dxa"/>
            <w:vAlign w:val="center"/>
          </w:tcPr>
          <w:p w14:paraId="6E741445"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2</w:t>
            </w:r>
          </w:p>
        </w:tc>
        <w:tc>
          <w:tcPr>
            <w:tcW w:w="615" w:type="dxa"/>
            <w:vAlign w:val="center"/>
          </w:tcPr>
          <w:p w14:paraId="763A8B3B"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A0</w:t>
            </w:r>
          </w:p>
        </w:tc>
        <w:tc>
          <w:tcPr>
            <w:tcW w:w="728" w:type="dxa"/>
            <w:vAlign w:val="center"/>
          </w:tcPr>
          <w:p w14:paraId="3EFC537D"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A1</w:t>
            </w:r>
          </w:p>
        </w:tc>
        <w:tc>
          <w:tcPr>
            <w:tcW w:w="1275" w:type="dxa"/>
            <w:vAlign w:val="center"/>
          </w:tcPr>
          <w:p w14:paraId="711BC264"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20190610</w:t>
            </w:r>
          </w:p>
        </w:tc>
        <w:tc>
          <w:tcPr>
            <w:tcW w:w="4235" w:type="dxa"/>
            <w:vAlign w:val="center"/>
          </w:tcPr>
          <w:p w14:paraId="50FD6A51" w14:textId="77777777" w:rsidR="009133D7" w:rsidRDefault="00CD7AAB">
            <w:pPr>
              <w:ind w:firstLineChars="0" w:firstLine="0"/>
              <w:jc w:val="center"/>
              <w:rPr>
                <w:rFonts w:ascii="Times New Roman" w:hAnsi="Times New Roman"/>
                <w:b/>
                <w:color w:val="000000" w:themeColor="text1"/>
                <w:sz w:val="24"/>
                <w:szCs w:val="24"/>
              </w:rPr>
            </w:pPr>
            <w:bookmarkStart w:id="69" w:name="_Toc28905"/>
            <w:bookmarkStart w:id="70" w:name="_Toc7262"/>
            <w:r>
              <w:rPr>
                <w:rFonts w:ascii="Times New Roman" w:hAnsi="Times New Roman" w:hint="eastAsia"/>
                <w:b/>
                <w:color w:val="000000" w:themeColor="text1"/>
                <w:sz w:val="24"/>
                <w:szCs w:val="24"/>
              </w:rPr>
              <w:t>修订文件编号</w:t>
            </w:r>
            <w:bookmarkEnd w:id="69"/>
            <w:bookmarkEnd w:id="70"/>
          </w:p>
        </w:tc>
        <w:tc>
          <w:tcPr>
            <w:tcW w:w="1284" w:type="dxa"/>
            <w:vAlign w:val="center"/>
          </w:tcPr>
          <w:p w14:paraId="24E48629"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tc>
        <w:tc>
          <w:tcPr>
            <w:tcW w:w="1284" w:type="dxa"/>
            <w:vAlign w:val="center"/>
          </w:tcPr>
          <w:p w14:paraId="6DFB9979"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p w14:paraId="683BBB34"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吴仁花</w:t>
            </w:r>
          </w:p>
        </w:tc>
      </w:tr>
      <w:tr w:rsidR="009133D7" w14:paraId="5E43067A" w14:textId="77777777">
        <w:trPr>
          <w:trHeight w:hRule="exact" w:val="3214"/>
          <w:jc w:val="center"/>
        </w:trPr>
        <w:tc>
          <w:tcPr>
            <w:tcW w:w="511" w:type="dxa"/>
            <w:vAlign w:val="center"/>
          </w:tcPr>
          <w:p w14:paraId="7A64D707"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3</w:t>
            </w:r>
          </w:p>
        </w:tc>
        <w:tc>
          <w:tcPr>
            <w:tcW w:w="615" w:type="dxa"/>
            <w:vAlign w:val="center"/>
          </w:tcPr>
          <w:p w14:paraId="099A2C3F"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A1</w:t>
            </w:r>
          </w:p>
        </w:tc>
        <w:tc>
          <w:tcPr>
            <w:tcW w:w="728" w:type="dxa"/>
            <w:vAlign w:val="center"/>
          </w:tcPr>
          <w:p w14:paraId="7AA0145F"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A2</w:t>
            </w:r>
          </w:p>
        </w:tc>
        <w:tc>
          <w:tcPr>
            <w:tcW w:w="1275" w:type="dxa"/>
            <w:vAlign w:val="center"/>
          </w:tcPr>
          <w:p w14:paraId="6A3A7626"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20200625</w:t>
            </w:r>
          </w:p>
        </w:tc>
        <w:tc>
          <w:tcPr>
            <w:tcW w:w="4235" w:type="dxa"/>
            <w:vAlign w:val="center"/>
          </w:tcPr>
          <w:p w14:paraId="5FD37089" w14:textId="77777777" w:rsidR="009133D7" w:rsidRDefault="00CD7AAB">
            <w:pPr>
              <w:ind w:firstLineChars="0" w:firstLine="0"/>
              <w:jc w:val="center"/>
              <w:rPr>
                <w:rFonts w:ascii="Times New Roman" w:hAnsi="Times New Roman"/>
                <w:b/>
                <w:color w:val="000000" w:themeColor="text1"/>
                <w:sz w:val="24"/>
                <w:szCs w:val="24"/>
              </w:rPr>
            </w:pPr>
            <w:bookmarkStart w:id="71" w:name="_Toc25948"/>
            <w:bookmarkStart w:id="72" w:name="_Toc28855"/>
            <w:r>
              <w:rPr>
                <w:rFonts w:ascii="Times New Roman" w:hAnsi="Times New Roman" w:hint="eastAsia"/>
                <w:b/>
                <w:color w:val="000000" w:themeColor="text1"/>
                <w:sz w:val="24"/>
                <w:szCs w:val="24"/>
              </w:rPr>
              <w:t>变更</w:t>
            </w:r>
            <w:r>
              <w:rPr>
                <w:rFonts w:ascii="Times New Roman" w:hAnsi="Times New Roman" w:hint="eastAsia"/>
                <w:b/>
                <w:color w:val="000000" w:themeColor="text1"/>
                <w:sz w:val="24"/>
                <w:szCs w:val="24"/>
              </w:rPr>
              <w:t>SOP</w:t>
            </w:r>
            <w:r>
              <w:rPr>
                <w:rFonts w:ascii="Times New Roman" w:hAnsi="Times New Roman" w:hint="eastAsia"/>
                <w:b/>
                <w:color w:val="000000" w:themeColor="text1"/>
                <w:sz w:val="24"/>
                <w:szCs w:val="24"/>
              </w:rPr>
              <w:t>名称，由《信息分析流程软件和数据库版本升级和版本控制</w:t>
            </w:r>
            <w:r>
              <w:rPr>
                <w:rFonts w:ascii="Times New Roman" w:hAnsi="Times New Roman" w:hint="eastAsia"/>
                <w:b/>
                <w:color w:val="000000" w:themeColor="text1"/>
                <w:sz w:val="24"/>
                <w:szCs w:val="24"/>
              </w:rPr>
              <w:t>SOP</w:t>
            </w:r>
            <w:r>
              <w:rPr>
                <w:rFonts w:ascii="Times New Roman" w:hAnsi="Times New Roman" w:hint="eastAsia"/>
                <w:b/>
                <w:color w:val="000000" w:themeColor="text1"/>
                <w:sz w:val="24"/>
                <w:szCs w:val="24"/>
              </w:rPr>
              <w:t>》变更为《信息分析流程软件和数据库版本升级和版本控制管理规程》新增</w:t>
            </w:r>
            <w:r>
              <w:rPr>
                <w:rFonts w:ascii="Times New Roman" w:hAnsi="Times New Roman" w:hint="eastAsia"/>
                <w:b/>
                <w:color w:val="000000" w:themeColor="text1"/>
                <w:sz w:val="24"/>
                <w:szCs w:val="24"/>
              </w:rPr>
              <w:t>5.2,5.4</w:t>
            </w:r>
            <w:r>
              <w:rPr>
                <w:rFonts w:ascii="Times New Roman" w:hAnsi="Times New Roman" w:hint="eastAsia"/>
                <w:b/>
                <w:color w:val="000000" w:themeColor="text1"/>
                <w:sz w:val="24"/>
                <w:szCs w:val="24"/>
              </w:rPr>
              <w:t>，明确数据库及总流程版本号表示方法，变更“</w:t>
            </w:r>
            <w:r>
              <w:rPr>
                <w:rFonts w:ascii="Times New Roman" w:hAnsi="Times New Roman" w:hint="eastAsia"/>
                <w:b/>
                <w:color w:val="000000" w:themeColor="text1"/>
                <w:sz w:val="24"/>
                <w:szCs w:val="24"/>
              </w:rPr>
              <w:t>6</w:t>
            </w:r>
            <w:r>
              <w:rPr>
                <w:rFonts w:ascii="Times New Roman" w:hAnsi="Times New Roman" w:hint="eastAsia"/>
                <w:b/>
                <w:color w:val="000000" w:themeColor="text1"/>
                <w:sz w:val="24"/>
                <w:szCs w:val="24"/>
              </w:rPr>
              <w:t>软件更新流程及记录”，明确软件及数据库更新流程中所需要形成的更新记录及报告。</w:t>
            </w:r>
            <w:bookmarkEnd w:id="71"/>
            <w:bookmarkEnd w:id="72"/>
          </w:p>
        </w:tc>
        <w:tc>
          <w:tcPr>
            <w:tcW w:w="1284" w:type="dxa"/>
            <w:vAlign w:val="center"/>
          </w:tcPr>
          <w:p w14:paraId="4D9124B7"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tc>
        <w:tc>
          <w:tcPr>
            <w:tcW w:w="1284" w:type="dxa"/>
            <w:vAlign w:val="center"/>
          </w:tcPr>
          <w:p w14:paraId="543A5E5D"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吴仁花</w:t>
            </w:r>
          </w:p>
        </w:tc>
      </w:tr>
      <w:tr w:rsidR="009133D7" w14:paraId="4FD2F2CD" w14:textId="77777777">
        <w:trPr>
          <w:trHeight w:hRule="exact" w:val="1004"/>
          <w:jc w:val="center"/>
        </w:trPr>
        <w:tc>
          <w:tcPr>
            <w:tcW w:w="511" w:type="dxa"/>
            <w:vAlign w:val="center"/>
          </w:tcPr>
          <w:p w14:paraId="4C5C575A"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4</w:t>
            </w:r>
          </w:p>
        </w:tc>
        <w:tc>
          <w:tcPr>
            <w:tcW w:w="615" w:type="dxa"/>
            <w:vAlign w:val="center"/>
          </w:tcPr>
          <w:p w14:paraId="0D8FFA28"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A</w:t>
            </w:r>
            <w:r>
              <w:rPr>
                <w:rFonts w:ascii="Times New Roman" w:hAnsi="Times New Roman"/>
                <w:color w:val="000000" w:themeColor="text1"/>
                <w:sz w:val="24"/>
                <w:szCs w:val="24"/>
              </w:rPr>
              <w:t>2</w:t>
            </w:r>
          </w:p>
        </w:tc>
        <w:tc>
          <w:tcPr>
            <w:tcW w:w="728" w:type="dxa"/>
            <w:vAlign w:val="center"/>
          </w:tcPr>
          <w:p w14:paraId="677C7791"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A</w:t>
            </w:r>
            <w:r>
              <w:rPr>
                <w:rFonts w:ascii="Times New Roman" w:hAnsi="Times New Roman"/>
                <w:color w:val="000000" w:themeColor="text1"/>
                <w:sz w:val="24"/>
                <w:szCs w:val="24"/>
              </w:rPr>
              <w:t>3</w:t>
            </w:r>
          </w:p>
        </w:tc>
        <w:tc>
          <w:tcPr>
            <w:tcW w:w="1275" w:type="dxa"/>
            <w:vAlign w:val="center"/>
          </w:tcPr>
          <w:p w14:paraId="2D03E7DE"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2</w:t>
            </w:r>
            <w:r>
              <w:rPr>
                <w:rFonts w:ascii="Times New Roman" w:hAnsi="Times New Roman"/>
                <w:color w:val="000000" w:themeColor="text1"/>
                <w:sz w:val="24"/>
                <w:szCs w:val="24"/>
              </w:rPr>
              <w:t>021031</w:t>
            </w:r>
            <w:r>
              <w:rPr>
                <w:rFonts w:ascii="Times New Roman" w:hAnsi="Times New Roman" w:hint="eastAsia"/>
                <w:color w:val="000000" w:themeColor="text1"/>
                <w:sz w:val="24"/>
                <w:szCs w:val="24"/>
              </w:rPr>
              <w:t>1</w:t>
            </w:r>
          </w:p>
        </w:tc>
        <w:tc>
          <w:tcPr>
            <w:tcW w:w="4235" w:type="dxa"/>
            <w:vAlign w:val="center"/>
          </w:tcPr>
          <w:p w14:paraId="09E30299"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升级版本号使用规范</w:t>
            </w:r>
          </w:p>
        </w:tc>
        <w:tc>
          <w:tcPr>
            <w:tcW w:w="1284" w:type="dxa"/>
            <w:vAlign w:val="center"/>
          </w:tcPr>
          <w:p w14:paraId="64E75DFA"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刘博</w:t>
            </w:r>
          </w:p>
        </w:tc>
        <w:tc>
          <w:tcPr>
            <w:tcW w:w="1284" w:type="dxa"/>
            <w:vAlign w:val="center"/>
          </w:tcPr>
          <w:p w14:paraId="1B0D3B14"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运丽</w:t>
            </w:r>
            <w:proofErr w:type="gramStart"/>
            <w:r>
              <w:rPr>
                <w:rFonts w:ascii="Times New Roman" w:hAnsi="Times New Roman" w:hint="eastAsia"/>
                <w:color w:val="000000" w:themeColor="text1"/>
                <w:sz w:val="24"/>
                <w:szCs w:val="24"/>
              </w:rPr>
              <w:t>丽</w:t>
            </w:r>
            <w:proofErr w:type="gramEnd"/>
          </w:p>
          <w:p w14:paraId="65A04063"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吴仁花</w:t>
            </w:r>
          </w:p>
        </w:tc>
      </w:tr>
      <w:tr w:rsidR="009133D7" w14:paraId="3B2B4CE5" w14:textId="77777777">
        <w:trPr>
          <w:trHeight w:hRule="exact" w:val="1004"/>
          <w:jc w:val="center"/>
        </w:trPr>
        <w:tc>
          <w:tcPr>
            <w:tcW w:w="511" w:type="dxa"/>
            <w:vAlign w:val="center"/>
          </w:tcPr>
          <w:p w14:paraId="6AB97E55"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615" w:type="dxa"/>
            <w:vAlign w:val="center"/>
          </w:tcPr>
          <w:p w14:paraId="6930773E"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728" w:type="dxa"/>
            <w:vAlign w:val="center"/>
          </w:tcPr>
          <w:p w14:paraId="035B62BD"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75" w:type="dxa"/>
            <w:vAlign w:val="center"/>
          </w:tcPr>
          <w:p w14:paraId="63E79EA3" w14:textId="77777777" w:rsidR="009133D7" w:rsidRDefault="009133D7">
            <w:pPr>
              <w:spacing w:line="360" w:lineRule="auto"/>
              <w:ind w:firstLine="480"/>
              <w:jc w:val="center"/>
              <w:rPr>
                <w:rFonts w:ascii="Times New Roman" w:hAnsi="Times New Roman"/>
                <w:color w:val="000000" w:themeColor="text1"/>
                <w:sz w:val="24"/>
                <w:szCs w:val="24"/>
              </w:rPr>
            </w:pPr>
          </w:p>
        </w:tc>
        <w:tc>
          <w:tcPr>
            <w:tcW w:w="4235" w:type="dxa"/>
            <w:vAlign w:val="center"/>
          </w:tcPr>
          <w:p w14:paraId="47BDB2F9"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5387D98A"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1DB1703B" w14:textId="77777777" w:rsidR="009133D7" w:rsidRDefault="009133D7">
            <w:pPr>
              <w:spacing w:line="360" w:lineRule="auto"/>
              <w:ind w:firstLine="480"/>
              <w:jc w:val="center"/>
              <w:rPr>
                <w:rFonts w:ascii="Times New Roman" w:hAnsi="Times New Roman"/>
                <w:color w:val="000000" w:themeColor="text1"/>
                <w:sz w:val="24"/>
                <w:szCs w:val="24"/>
              </w:rPr>
            </w:pPr>
          </w:p>
        </w:tc>
      </w:tr>
      <w:tr w:rsidR="009133D7" w14:paraId="270AB850" w14:textId="77777777">
        <w:trPr>
          <w:trHeight w:hRule="exact" w:val="1004"/>
          <w:jc w:val="center"/>
        </w:trPr>
        <w:tc>
          <w:tcPr>
            <w:tcW w:w="511" w:type="dxa"/>
            <w:vAlign w:val="center"/>
          </w:tcPr>
          <w:p w14:paraId="0731AF48"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615" w:type="dxa"/>
            <w:vAlign w:val="center"/>
          </w:tcPr>
          <w:p w14:paraId="181E1894"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728" w:type="dxa"/>
            <w:vAlign w:val="center"/>
          </w:tcPr>
          <w:p w14:paraId="55A19AD0"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75" w:type="dxa"/>
            <w:vAlign w:val="center"/>
          </w:tcPr>
          <w:p w14:paraId="33BD0E7B" w14:textId="77777777" w:rsidR="009133D7" w:rsidRDefault="009133D7">
            <w:pPr>
              <w:spacing w:line="360" w:lineRule="auto"/>
              <w:ind w:firstLine="480"/>
              <w:jc w:val="center"/>
              <w:rPr>
                <w:rFonts w:ascii="Times New Roman" w:hAnsi="Times New Roman"/>
                <w:color w:val="000000" w:themeColor="text1"/>
                <w:sz w:val="24"/>
                <w:szCs w:val="24"/>
              </w:rPr>
            </w:pPr>
          </w:p>
        </w:tc>
        <w:tc>
          <w:tcPr>
            <w:tcW w:w="4235" w:type="dxa"/>
            <w:vAlign w:val="center"/>
          </w:tcPr>
          <w:p w14:paraId="76E15441"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3D6A3E12"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2FDC0724" w14:textId="77777777" w:rsidR="009133D7" w:rsidRDefault="009133D7">
            <w:pPr>
              <w:spacing w:line="360" w:lineRule="auto"/>
              <w:ind w:firstLine="480"/>
              <w:jc w:val="center"/>
              <w:rPr>
                <w:rFonts w:ascii="Times New Roman" w:hAnsi="Times New Roman"/>
                <w:color w:val="000000" w:themeColor="text1"/>
                <w:sz w:val="24"/>
                <w:szCs w:val="24"/>
              </w:rPr>
            </w:pPr>
          </w:p>
        </w:tc>
      </w:tr>
      <w:tr w:rsidR="009133D7" w14:paraId="58D1A830" w14:textId="77777777">
        <w:trPr>
          <w:trHeight w:hRule="exact" w:val="1004"/>
          <w:jc w:val="center"/>
        </w:trPr>
        <w:tc>
          <w:tcPr>
            <w:tcW w:w="511" w:type="dxa"/>
            <w:vAlign w:val="center"/>
          </w:tcPr>
          <w:p w14:paraId="614D8C6F"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615" w:type="dxa"/>
            <w:vAlign w:val="center"/>
          </w:tcPr>
          <w:p w14:paraId="77116114"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728" w:type="dxa"/>
            <w:vAlign w:val="center"/>
          </w:tcPr>
          <w:p w14:paraId="70C6258A"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75" w:type="dxa"/>
            <w:vAlign w:val="center"/>
          </w:tcPr>
          <w:p w14:paraId="7C9B00E9" w14:textId="77777777" w:rsidR="009133D7" w:rsidRDefault="009133D7">
            <w:pPr>
              <w:spacing w:line="360" w:lineRule="auto"/>
              <w:ind w:firstLine="480"/>
              <w:jc w:val="center"/>
              <w:rPr>
                <w:rFonts w:ascii="Times New Roman" w:hAnsi="Times New Roman"/>
                <w:color w:val="000000" w:themeColor="text1"/>
                <w:sz w:val="24"/>
                <w:szCs w:val="24"/>
              </w:rPr>
            </w:pPr>
          </w:p>
        </w:tc>
        <w:tc>
          <w:tcPr>
            <w:tcW w:w="4235" w:type="dxa"/>
            <w:vAlign w:val="center"/>
          </w:tcPr>
          <w:p w14:paraId="617EEC7E"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5D4395BB"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04D41FB9" w14:textId="77777777" w:rsidR="009133D7" w:rsidRDefault="009133D7">
            <w:pPr>
              <w:spacing w:line="360" w:lineRule="auto"/>
              <w:ind w:firstLine="480"/>
              <w:jc w:val="center"/>
              <w:rPr>
                <w:rFonts w:ascii="Times New Roman" w:hAnsi="Times New Roman"/>
                <w:color w:val="000000" w:themeColor="text1"/>
                <w:sz w:val="24"/>
                <w:szCs w:val="24"/>
              </w:rPr>
            </w:pPr>
          </w:p>
        </w:tc>
      </w:tr>
    </w:tbl>
    <w:p w14:paraId="7E2E2B2D" w14:textId="77777777" w:rsidR="009133D7" w:rsidRDefault="009133D7">
      <w:pPr>
        <w:ind w:firstLineChars="0" w:firstLine="0"/>
        <w:rPr>
          <w:color w:val="000000" w:themeColor="text1"/>
          <w:sz w:val="24"/>
          <w:szCs w:val="24"/>
        </w:rPr>
      </w:pPr>
    </w:p>
    <w:p w14:paraId="4C3B5336" w14:textId="77777777" w:rsidR="009133D7" w:rsidRDefault="00CD7AAB">
      <w:pPr>
        <w:spacing w:line="360" w:lineRule="auto"/>
        <w:ind w:firstLineChars="0" w:firstLine="0"/>
        <w:rPr>
          <w:rFonts w:ascii="Times New Roman" w:hAnsi="Times New Roman"/>
          <w:sz w:val="24"/>
          <w:szCs w:val="24"/>
        </w:rPr>
      </w:pPr>
      <w:r>
        <w:rPr>
          <w:rFonts w:ascii="Times New Roman" w:hAnsi="Times New Roman"/>
          <w:color w:val="000000" w:themeColor="text1"/>
          <w:sz w:val="24"/>
          <w:szCs w:val="24"/>
        </w:rPr>
        <w:object w:dxaOrig="9632" w:dyaOrig="611" w14:anchorId="4CCEE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0.65pt" o:ole="">
            <v:imagedata r:id="rId22" o:title=""/>
          </v:shape>
          <o:OLEObject Type="Embed" ProgID="Visio.Drawing.11" ShapeID="_x0000_i1025" DrawAspect="Content" ObjectID="_1746258513" r:id="rId23"/>
        </w:object>
      </w:r>
    </w:p>
    <w:sectPr w:rsidR="009133D7">
      <w:headerReference w:type="even" r:id="rId24"/>
      <w:headerReference w:type="default" r:id="rId25"/>
      <w:headerReference w:type="first" r:id="rId26"/>
      <w:footerReference w:type="first" r:id="rId27"/>
      <w:pgSz w:w="11906" w:h="16838"/>
      <w:pgMar w:top="1134" w:right="1134" w:bottom="1134" w:left="1134" w:header="567" w:footer="567" w:gutter="0"/>
      <w:pgNumType w:start="1"/>
      <w:cols w:space="425"/>
      <w:titlePg/>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刘博(Bo Liu)" w:date="2023-05-22T11:02:00Z" w:initials="刘博(Bo">
    <w:p w14:paraId="32DF5856" w14:textId="55EA4826" w:rsidR="00FE7FC8" w:rsidRDefault="00FE7FC8">
      <w:pPr>
        <w:pStyle w:val="a4"/>
        <w:ind w:firstLine="420"/>
        <w:rPr>
          <w:rFonts w:hint="eastAsia"/>
        </w:rPr>
      </w:pPr>
      <w:r>
        <w:rPr>
          <w:rStyle w:val="afa"/>
        </w:rPr>
        <w:annotationRef/>
      </w:r>
      <w:r>
        <w:rPr>
          <w:rFonts w:hint="eastAsia"/>
        </w:rPr>
        <w:t>停止使用的文件</w:t>
      </w:r>
    </w:p>
  </w:comment>
  <w:comment w:id="57" w:author="刘博(Bo Liu)" w:date="2023-05-22T11:01:00Z" w:initials="刘博(Bo">
    <w:p w14:paraId="7DA6ACFF" w14:textId="6AC02A5B" w:rsidR="00FE7FC8" w:rsidRDefault="00FE7FC8">
      <w:pPr>
        <w:pStyle w:val="a4"/>
        <w:ind w:firstLine="420"/>
      </w:pPr>
      <w:r>
        <w:rPr>
          <w:rStyle w:val="afa"/>
        </w:rPr>
        <w:annotationRef/>
      </w:r>
      <w:proofErr w:type="gramStart"/>
      <w:r>
        <w:rPr>
          <w:rFonts w:hint="eastAsia"/>
        </w:rPr>
        <w:t>生信端</w:t>
      </w:r>
      <w:proofErr w:type="gramEnd"/>
      <w:r>
        <w:rPr>
          <w:rFonts w:hint="eastAsia"/>
        </w:rPr>
        <w:t>验收文件</w:t>
      </w:r>
    </w:p>
  </w:comment>
  <w:comment w:id="59" w:author="刘博(Bo Liu)" w:date="2023-05-22T11:00:00Z" w:initials="刘博(Bo">
    <w:p w14:paraId="7C7A7EB3" w14:textId="408DD643" w:rsidR="00FE7FC8" w:rsidRDefault="00FE7FC8">
      <w:pPr>
        <w:pStyle w:val="a4"/>
        <w:ind w:firstLine="420"/>
      </w:pPr>
      <w:r>
        <w:rPr>
          <w:rStyle w:val="afa"/>
        </w:rPr>
        <w:annotationRef/>
      </w:r>
      <w:r>
        <w:rPr>
          <w:rFonts w:hint="eastAsia"/>
        </w:rPr>
        <w:t>解读端验收文件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F5856" w15:done="0"/>
  <w15:commentEx w15:paraId="7DA6ACFF" w15:done="0"/>
  <w15:commentEx w15:paraId="7C7A7E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CA2C" w16cex:dateUtc="2023-05-22T03:02:00Z"/>
  <w16cex:commentExtensible w16cex:durableId="2815CA1C" w16cex:dateUtc="2023-05-22T03:01:00Z"/>
  <w16cex:commentExtensible w16cex:durableId="2815C9B2" w16cex:dateUtc="2023-05-22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F5856" w16cid:durableId="2815CA2C"/>
  <w16cid:commentId w16cid:paraId="7DA6ACFF" w16cid:durableId="2815CA1C"/>
  <w16cid:commentId w16cid:paraId="7C7A7EB3" w16cid:durableId="2815C9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CA132" w14:textId="77777777" w:rsidR="0071544F" w:rsidRDefault="0071544F">
      <w:pPr>
        <w:ind w:firstLine="400"/>
      </w:pPr>
      <w:r>
        <w:separator/>
      </w:r>
    </w:p>
  </w:endnote>
  <w:endnote w:type="continuationSeparator" w:id="0">
    <w:p w14:paraId="0EB92C70" w14:textId="77777777" w:rsidR="0071544F" w:rsidRDefault="0071544F">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LT Std">
    <w:altName w:val="宋体"/>
    <w:charset w:val="86"/>
    <w:family w:val="auto"/>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4BC7" w14:textId="77777777" w:rsidR="009133D7" w:rsidRDefault="009133D7">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110C" w14:textId="77777777" w:rsidR="009133D7" w:rsidRDefault="00CD7AAB">
    <w:pPr>
      <w:pStyle w:val="aa"/>
      <w:ind w:firstLineChars="0" w:firstLine="0"/>
      <w:jc w:val="center"/>
    </w:pPr>
    <w:r>
      <w:rPr>
        <w:noProof/>
      </w:rPr>
      <mc:AlternateContent>
        <mc:Choice Requires="wps">
          <w:drawing>
            <wp:anchor distT="0" distB="0" distL="114300" distR="114300" simplePos="0" relativeHeight="251676672" behindDoc="0" locked="0" layoutInCell="1" allowOverlap="1" wp14:anchorId="28F46429" wp14:editId="42B34313">
              <wp:simplePos x="0" y="0"/>
              <wp:positionH relativeFrom="column">
                <wp:posOffset>-710565</wp:posOffset>
              </wp:positionH>
              <wp:positionV relativeFrom="paragraph">
                <wp:posOffset>-211455</wp:posOffset>
              </wp:positionV>
              <wp:extent cx="7620000" cy="9525"/>
              <wp:effectExtent l="13335" t="7620" r="5715" b="1143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0" cy="952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 o:spid="_x0000_s1026" o:spt="32" type="#_x0000_t32" style="position:absolute;left:0pt;flip:y;margin-left:-55.95pt;margin-top:-16.65pt;height:0.75pt;width:600pt;z-index:251676672;mso-width-relative:page;mso-height-relative:page;" filled="f" stroked="t" coordsize="21600,21600" o:gfxdata="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9VeX3YAAAADQEAAA8AAAAAAAAA&#10;AQAgAAAAIgAAAGRycy9kb3ducmV2LnhtbFBLAQIUABQAAAAIAIdO4kAg7AmX2AEAAL8DAAAOAAAA&#10;AAAAAAEAIAAAACcBAABkcnMvZTJvRG9jLnhtbFBLBQYAAAAABgAGAFkBAABxBQAAA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A38B" w14:textId="77777777" w:rsidR="009133D7" w:rsidRDefault="00CD7AAB">
    <w:pPr>
      <w:pStyle w:val="aa"/>
      <w:ind w:firstLineChars="0" w:firstLine="0"/>
      <w:jc w:val="center"/>
    </w:pPr>
    <w:r>
      <w:rPr>
        <w:noProof/>
      </w:rPr>
      <mc:AlternateContent>
        <mc:Choice Requires="wps">
          <w:drawing>
            <wp:anchor distT="0" distB="0" distL="114300" distR="114300" simplePos="0" relativeHeight="251674624" behindDoc="0" locked="0" layoutInCell="1" allowOverlap="1" wp14:anchorId="722102FF" wp14:editId="777CDB55">
              <wp:simplePos x="0" y="0"/>
              <wp:positionH relativeFrom="column">
                <wp:posOffset>-720090</wp:posOffset>
              </wp:positionH>
              <wp:positionV relativeFrom="paragraph">
                <wp:posOffset>-212090</wp:posOffset>
              </wp:positionV>
              <wp:extent cx="7634605" cy="8890"/>
              <wp:effectExtent l="13335" t="6985" r="10160" b="1270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34605" cy="889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 o:spid="_x0000_s1026" o:spt="32" type="#_x0000_t32" style="position:absolute;left:0pt;flip:y;margin-left:-56.7pt;margin-top:-16.7pt;height:0.7pt;width:601.15pt;z-index:251674624;mso-width-relative:page;mso-height-relative:page;" filled="f" stroked="t" coordsize="21600,21600" o:gfxdata="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r4jUdgAAAANAQAA&#10;DwAAAAAAAAABACAAAAAiAAAAZHJzL2Rvd25yZXYueG1sUEsBAhQAFAAAAAgAh07iQLpuCYfgAQAA&#10;vwMAAA4AAAAAAAAAAQAgAAAAJwEAAGRycy9lMm9Eb2MueG1sUEsFBgAAAAAGAAYAWQEAAHkFAAAA&#10;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20C1" w14:textId="77777777" w:rsidR="009133D7" w:rsidRDefault="00CD7AAB">
    <w:pPr>
      <w:pStyle w:val="aa"/>
      <w:ind w:firstLineChars="0" w:firstLine="0"/>
      <w:jc w:val="center"/>
    </w:pPr>
    <w:r>
      <w:rPr>
        <w:noProof/>
      </w:rPr>
      <mc:AlternateContent>
        <mc:Choice Requires="wps">
          <w:drawing>
            <wp:anchor distT="0" distB="0" distL="114300" distR="114300" simplePos="0" relativeHeight="251675648" behindDoc="0" locked="0" layoutInCell="1" allowOverlap="1" wp14:anchorId="5EAE1E1A" wp14:editId="58C5A848">
              <wp:simplePos x="0" y="0"/>
              <wp:positionH relativeFrom="column">
                <wp:posOffset>-720090</wp:posOffset>
              </wp:positionH>
              <wp:positionV relativeFrom="paragraph">
                <wp:posOffset>-220980</wp:posOffset>
              </wp:positionV>
              <wp:extent cx="7629525" cy="0"/>
              <wp:effectExtent l="13335" t="7620" r="5715" b="1143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3" o:spid="_x0000_s1026" o:spt="32" type="#_x0000_t32" style="position:absolute;left:0pt;margin-left:-56.7pt;margin-top:-17.4pt;height:0pt;width:600.75pt;z-index:251675648;mso-width-relative:page;mso-height-relative:page;" filled="f" stroked="t" coordsize="21600,21600" o:gfxdata="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0V13zZAAAADQEAAA8AAAAAAAAAAQAgAAAA&#10;IgAAAGRycy9kb3ducmV2LnhtbFBLAQIUABQAAAAIAIdO4kAcwan00QEAALIDAAAOAAAAAAAAAAEA&#10;IAAAACgBAABkcnMvZTJvRG9jLnhtbFBLBQYAAAAABgAGAFkBAABrBQAAA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25E6" w14:textId="77777777" w:rsidR="0071544F" w:rsidRDefault="0071544F">
      <w:pPr>
        <w:ind w:firstLine="400"/>
      </w:pPr>
      <w:r>
        <w:separator/>
      </w:r>
    </w:p>
  </w:footnote>
  <w:footnote w:type="continuationSeparator" w:id="0">
    <w:p w14:paraId="53A2F611" w14:textId="77777777" w:rsidR="0071544F" w:rsidRDefault="0071544F">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A014" w14:textId="77777777" w:rsidR="009133D7" w:rsidRDefault="009133D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page" w:tblpX="1292" w:tblpY="106"/>
      <w:tblOverlap w:val="never"/>
      <w:tblW w:w="10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3"/>
      <w:gridCol w:w="2551"/>
      <w:gridCol w:w="2694"/>
      <w:gridCol w:w="2440"/>
    </w:tblGrid>
    <w:tr w:rsidR="009133D7" w14:paraId="1722BD32" w14:textId="77777777">
      <w:trPr>
        <w:cantSplit/>
        <w:trHeight w:hRule="exact" w:val="560"/>
      </w:trPr>
      <w:tc>
        <w:tcPr>
          <w:tcW w:w="2583" w:type="dxa"/>
          <w:vMerge w:val="restart"/>
          <w:vAlign w:val="center"/>
        </w:tcPr>
        <w:p w14:paraId="2B29BF88" w14:textId="77777777" w:rsidR="009133D7" w:rsidRDefault="00CD7AAB">
          <w:pPr>
            <w:ind w:firstLineChars="0" w:firstLine="0"/>
            <w:jc w:val="center"/>
            <w:rPr>
              <w:rFonts w:ascii="Times New Roman" w:hAnsi="Times New Roman"/>
            </w:rPr>
          </w:pPr>
          <w:r>
            <w:rPr>
              <w:rFonts w:ascii="Times New Roman" w:hAnsi="Times New Roman"/>
              <w:b/>
              <w:bCs/>
              <w:noProof/>
              <w:sz w:val="24"/>
              <w:szCs w:val="24"/>
            </w:rPr>
            <w:drawing>
              <wp:inline distT="0" distB="0" distL="0" distR="0" wp14:anchorId="1BEE3691" wp14:editId="1CB00D21">
                <wp:extent cx="1370965" cy="647065"/>
                <wp:effectExtent l="0" t="0" r="635" b="635"/>
                <wp:docPr id="2" name="图片 2"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uwa\Desktop\华大股份新VIS文件模板\华大股份新VIS文件模板\华大股份-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75463" cy="649681"/>
                        </a:xfrm>
                        <a:prstGeom prst="rect">
                          <a:avLst/>
                        </a:prstGeom>
                      </pic:spPr>
                    </pic:pic>
                  </a:graphicData>
                </a:graphic>
              </wp:inline>
            </w:drawing>
          </w:r>
        </w:p>
      </w:tc>
      <w:tc>
        <w:tcPr>
          <w:tcW w:w="7685" w:type="dxa"/>
          <w:gridSpan w:val="3"/>
          <w:vAlign w:val="center"/>
        </w:tcPr>
        <w:p w14:paraId="7BA57FBF" w14:textId="77777777" w:rsidR="009133D7" w:rsidRDefault="00CD7AAB">
          <w:pPr>
            <w:spacing w:line="400" w:lineRule="exact"/>
            <w:ind w:firstLineChars="0" w:firstLine="0"/>
            <w:jc w:val="center"/>
            <w:rPr>
              <w:rFonts w:ascii="Times New Roman" w:hAnsi="Times New Roman"/>
              <w:b/>
              <w:sz w:val="28"/>
              <w:szCs w:val="28"/>
            </w:rPr>
          </w:pPr>
          <w:r>
            <w:rPr>
              <w:rFonts w:ascii="宋体" w:hAnsi="宋体" w:hint="eastAsia"/>
              <w:b/>
              <w:sz w:val="30"/>
              <w:szCs w:val="30"/>
            </w:rPr>
            <w:t>信息分析流程软件和数据库版本升级和版本控制SOP</w:t>
          </w:r>
        </w:p>
      </w:tc>
    </w:tr>
    <w:tr w:rsidR="009133D7" w14:paraId="6C6FAA9C" w14:textId="77777777">
      <w:trPr>
        <w:cantSplit/>
        <w:trHeight w:hRule="exact" w:val="588"/>
      </w:trPr>
      <w:tc>
        <w:tcPr>
          <w:tcW w:w="2583" w:type="dxa"/>
          <w:vMerge/>
          <w:vAlign w:val="center"/>
        </w:tcPr>
        <w:p w14:paraId="2AC0F5EA" w14:textId="77777777" w:rsidR="009133D7" w:rsidRDefault="009133D7">
          <w:pPr>
            <w:ind w:firstLine="880"/>
            <w:jc w:val="left"/>
            <w:rPr>
              <w:rFonts w:ascii="Times New Roman" w:hAnsi="Times New Roman"/>
              <w:sz w:val="44"/>
              <w:szCs w:val="44"/>
            </w:rPr>
          </w:pPr>
        </w:p>
      </w:tc>
      <w:tc>
        <w:tcPr>
          <w:tcW w:w="5245" w:type="dxa"/>
          <w:gridSpan w:val="2"/>
          <w:vAlign w:val="center"/>
        </w:tcPr>
        <w:p w14:paraId="47A6E82D" w14:textId="77777777" w:rsidR="009133D7" w:rsidRDefault="00CD7AAB">
          <w:pPr>
            <w:ind w:firstLineChars="0" w:firstLine="0"/>
            <w:rPr>
              <w:rFonts w:ascii="Times New Roman" w:hAnsi="Times New Roman"/>
              <w:sz w:val="21"/>
              <w:szCs w:val="21"/>
            </w:rPr>
          </w:pPr>
          <w:r>
            <w:rPr>
              <w:rFonts w:ascii="Times New Roman" w:hAnsi="宋体"/>
              <w:sz w:val="21"/>
              <w:szCs w:val="21"/>
            </w:rPr>
            <w:t>文件编号：</w:t>
          </w:r>
          <w:r>
            <w:rPr>
              <w:rFonts w:ascii="Times New Roman" w:hAnsi="宋体"/>
              <w:sz w:val="21"/>
              <w:szCs w:val="21"/>
            </w:rPr>
            <w:t>TJ-SOP-RI-054</w:t>
          </w:r>
        </w:p>
      </w:tc>
      <w:tc>
        <w:tcPr>
          <w:tcW w:w="2440" w:type="dxa"/>
          <w:vAlign w:val="center"/>
        </w:tcPr>
        <w:p w14:paraId="6925DBD7" w14:textId="0C0A0884" w:rsidR="009133D7" w:rsidRDefault="00CD7AAB">
          <w:pPr>
            <w:ind w:firstLineChars="0" w:firstLine="0"/>
            <w:rPr>
              <w:rFonts w:ascii="Times New Roman" w:hAnsi="Times New Roman"/>
              <w:sz w:val="21"/>
              <w:szCs w:val="21"/>
            </w:rPr>
          </w:pPr>
          <w:r>
            <w:rPr>
              <w:rFonts w:ascii="Times New Roman" w:hAnsi="宋体"/>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宋体"/>
              <w:sz w:val="21"/>
              <w:szCs w:val="21"/>
            </w:rPr>
            <w:t>页</w:t>
          </w:r>
          <w:r>
            <w:rPr>
              <w:rFonts w:ascii="Times New Roman" w:hAnsi="Times New Roman"/>
              <w:sz w:val="21"/>
              <w:szCs w:val="21"/>
            </w:rPr>
            <w:t xml:space="preserve"> </w:t>
          </w:r>
          <w:r>
            <w:rPr>
              <w:rFonts w:ascii="Times New Roman" w:hAnsi="宋体"/>
              <w:sz w:val="21"/>
              <w:szCs w:val="21"/>
            </w:rPr>
            <w:t>共</w:t>
          </w:r>
          <w:r>
            <w:rPr>
              <w:rFonts w:ascii="Times New Roman" w:hAnsi="Times New Roman"/>
              <w:sz w:val="21"/>
              <w:szCs w:val="21"/>
            </w:rPr>
            <w:fldChar w:fldCharType="begin"/>
          </w:r>
          <w:r>
            <w:rPr>
              <w:rFonts w:ascii="Times New Roman" w:hAnsi="Times New Roman"/>
              <w:sz w:val="21"/>
              <w:szCs w:val="21"/>
            </w:rPr>
            <w:instrText xml:space="preserve"> = </w:instrTex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sidR="000156F9">
            <w:rPr>
              <w:rFonts w:ascii="Times New Roman" w:hAnsi="Times New Roman"/>
              <w:noProof/>
              <w:sz w:val="21"/>
              <w:szCs w:val="21"/>
            </w:rPr>
            <w:instrText>7</w:instrText>
          </w:r>
          <w:r>
            <w:rPr>
              <w:rFonts w:ascii="Times New Roman" w:hAnsi="Times New Roman"/>
              <w:sz w:val="21"/>
              <w:szCs w:val="21"/>
            </w:rPr>
            <w:fldChar w:fldCharType="end"/>
          </w:r>
          <w:r>
            <w:rPr>
              <w:rFonts w:ascii="Times New Roman" w:hAnsi="Times New Roman"/>
              <w:sz w:val="21"/>
              <w:szCs w:val="21"/>
            </w:rPr>
            <w:instrText xml:space="preserve"> -</w:instrText>
          </w:r>
          <w:r>
            <w:rPr>
              <w:rFonts w:ascii="Times New Roman" w:hAnsi="Times New Roman" w:hint="eastAsia"/>
              <w:sz w:val="21"/>
              <w:szCs w:val="21"/>
            </w:rPr>
            <w:instrText>1</w:instrText>
          </w:r>
          <w:r>
            <w:rPr>
              <w:rFonts w:ascii="Times New Roman" w:hAnsi="Times New Roman"/>
              <w:sz w:val="21"/>
              <w:szCs w:val="21"/>
            </w:rPr>
            <w:instrText xml:space="preserve"> </w:instrText>
          </w:r>
          <w:r>
            <w:rPr>
              <w:rFonts w:ascii="Times New Roman" w:hAnsi="Times New Roman"/>
              <w:sz w:val="21"/>
              <w:szCs w:val="21"/>
            </w:rPr>
            <w:fldChar w:fldCharType="separate"/>
          </w:r>
          <w:r w:rsidR="000156F9">
            <w:rPr>
              <w:rFonts w:ascii="Times New Roman" w:hAnsi="Times New Roman"/>
              <w:noProof/>
              <w:sz w:val="21"/>
              <w:szCs w:val="21"/>
            </w:rPr>
            <w:t>6</w:t>
          </w:r>
          <w:r>
            <w:rPr>
              <w:rFonts w:ascii="Times New Roman" w:hAnsi="Times New Roman"/>
              <w:sz w:val="21"/>
              <w:szCs w:val="21"/>
            </w:rPr>
            <w:fldChar w:fldCharType="end"/>
          </w:r>
          <w:r>
            <w:rPr>
              <w:rFonts w:ascii="Times New Roman" w:hAnsi="宋体"/>
              <w:sz w:val="21"/>
              <w:szCs w:val="21"/>
            </w:rPr>
            <w:t>页</w:t>
          </w:r>
        </w:p>
      </w:tc>
    </w:tr>
    <w:tr w:rsidR="009133D7" w14:paraId="1035B42E" w14:textId="77777777">
      <w:trPr>
        <w:cantSplit/>
        <w:trHeight w:hRule="exact" w:val="560"/>
      </w:trPr>
      <w:tc>
        <w:tcPr>
          <w:tcW w:w="2583" w:type="dxa"/>
          <w:vAlign w:val="center"/>
        </w:tcPr>
        <w:p w14:paraId="12F104E8" w14:textId="77777777" w:rsidR="009133D7" w:rsidRDefault="00CD7AAB">
          <w:pPr>
            <w:ind w:firstLineChars="0" w:firstLine="0"/>
            <w:jc w:val="left"/>
            <w:rPr>
              <w:rFonts w:ascii="Times New Roman" w:hAnsi="Times New Roman"/>
              <w:sz w:val="21"/>
              <w:szCs w:val="21"/>
            </w:rPr>
          </w:pPr>
          <w:r>
            <w:rPr>
              <w:rFonts w:ascii="Times New Roman" w:hAnsi="宋体"/>
              <w:sz w:val="21"/>
              <w:szCs w:val="21"/>
            </w:rPr>
            <w:t>起草人：</w:t>
          </w:r>
          <w:r>
            <w:rPr>
              <w:rFonts w:ascii="Times New Roman" w:hAnsi="Times New Roman"/>
              <w:sz w:val="21"/>
              <w:szCs w:val="21"/>
            </w:rPr>
            <w:t xml:space="preserve"> </w:t>
          </w:r>
          <w:r>
            <w:rPr>
              <w:rFonts w:ascii="Times New Roman" w:hAnsi="Times New Roman" w:hint="eastAsia"/>
              <w:sz w:val="21"/>
              <w:szCs w:val="21"/>
            </w:rPr>
            <w:t>运丽</w:t>
          </w:r>
          <w:proofErr w:type="gramStart"/>
          <w:r>
            <w:rPr>
              <w:rFonts w:ascii="Times New Roman" w:hAnsi="Times New Roman" w:hint="eastAsia"/>
              <w:sz w:val="21"/>
              <w:szCs w:val="21"/>
            </w:rPr>
            <w:t>丽</w:t>
          </w:r>
          <w:proofErr w:type="gramEnd"/>
        </w:p>
      </w:tc>
      <w:tc>
        <w:tcPr>
          <w:tcW w:w="2551" w:type="dxa"/>
          <w:vAlign w:val="center"/>
        </w:tcPr>
        <w:p w14:paraId="4355F0DA" w14:textId="77777777" w:rsidR="009133D7" w:rsidRDefault="00CD7AAB">
          <w:pPr>
            <w:ind w:firstLineChars="0" w:firstLine="0"/>
            <w:rPr>
              <w:rFonts w:ascii="Times New Roman" w:hAnsi="Times New Roman"/>
              <w:sz w:val="21"/>
              <w:szCs w:val="21"/>
            </w:rPr>
          </w:pPr>
          <w:r>
            <w:rPr>
              <w:rFonts w:ascii="Times New Roman" w:hAnsi="宋体"/>
              <w:sz w:val="21"/>
              <w:szCs w:val="21"/>
            </w:rPr>
            <w:t>审核人：</w:t>
          </w:r>
          <w:r>
            <w:rPr>
              <w:rFonts w:ascii="Times New Roman" w:hAnsi="宋体" w:hint="eastAsia"/>
              <w:sz w:val="21"/>
              <w:szCs w:val="21"/>
            </w:rPr>
            <w:t>运丽</w:t>
          </w:r>
          <w:proofErr w:type="gramStart"/>
          <w:r>
            <w:rPr>
              <w:rFonts w:ascii="Times New Roman" w:hAnsi="宋体" w:hint="eastAsia"/>
              <w:sz w:val="21"/>
              <w:szCs w:val="21"/>
            </w:rPr>
            <w:t>丽</w:t>
          </w:r>
          <w:proofErr w:type="gramEnd"/>
        </w:p>
      </w:tc>
      <w:tc>
        <w:tcPr>
          <w:tcW w:w="2694" w:type="dxa"/>
          <w:vAlign w:val="center"/>
        </w:tcPr>
        <w:p w14:paraId="5305BA5A" w14:textId="77777777" w:rsidR="009133D7" w:rsidRDefault="00CD7AAB">
          <w:pPr>
            <w:ind w:firstLineChars="0" w:firstLine="0"/>
            <w:rPr>
              <w:rFonts w:ascii="Times New Roman" w:hAnsi="Times New Roman"/>
              <w:sz w:val="21"/>
              <w:szCs w:val="21"/>
            </w:rPr>
          </w:pPr>
          <w:r>
            <w:rPr>
              <w:rFonts w:ascii="Times New Roman" w:hAnsi="宋体"/>
              <w:sz w:val="21"/>
              <w:szCs w:val="21"/>
            </w:rPr>
            <w:t>批准人：</w:t>
          </w:r>
          <w:r>
            <w:rPr>
              <w:rFonts w:ascii="Times New Roman" w:hAnsi="宋体" w:hint="eastAsia"/>
              <w:sz w:val="21"/>
              <w:szCs w:val="21"/>
            </w:rPr>
            <w:t>吴仁花</w:t>
          </w:r>
        </w:p>
      </w:tc>
      <w:tc>
        <w:tcPr>
          <w:tcW w:w="2440" w:type="dxa"/>
          <w:vAlign w:val="center"/>
        </w:tcPr>
        <w:p w14:paraId="1DCB02C3" w14:textId="77777777" w:rsidR="009133D7" w:rsidRDefault="00CD7AAB">
          <w:pPr>
            <w:ind w:firstLineChars="0" w:firstLine="0"/>
            <w:rPr>
              <w:rFonts w:ascii="Times New Roman" w:hAnsi="Times New Roman"/>
              <w:sz w:val="21"/>
              <w:szCs w:val="21"/>
            </w:rPr>
          </w:pPr>
          <w:r>
            <w:rPr>
              <w:rFonts w:ascii="Times New Roman" w:hAnsi="宋体"/>
              <w:sz w:val="21"/>
              <w:szCs w:val="21"/>
            </w:rPr>
            <w:t>版本号：</w:t>
          </w:r>
          <w:r>
            <w:rPr>
              <w:rFonts w:ascii="Times New Roman" w:hAnsi="Times New Roman" w:hint="eastAsia"/>
              <w:sz w:val="21"/>
              <w:szCs w:val="21"/>
            </w:rPr>
            <w:t xml:space="preserve"> </w:t>
          </w:r>
          <w:r>
            <w:rPr>
              <w:rFonts w:ascii="Times New Roman" w:hAnsi="Times New Roman"/>
              <w:sz w:val="21"/>
              <w:szCs w:val="21"/>
            </w:rPr>
            <w:t>A</w:t>
          </w:r>
          <w:r>
            <w:rPr>
              <w:rFonts w:ascii="Times New Roman" w:hAnsi="Times New Roman" w:hint="eastAsia"/>
              <w:sz w:val="21"/>
              <w:szCs w:val="21"/>
            </w:rPr>
            <w:t>2</w:t>
          </w:r>
        </w:p>
      </w:tc>
    </w:tr>
    <w:tr w:rsidR="009133D7" w14:paraId="0FAB9778" w14:textId="77777777">
      <w:trPr>
        <w:cantSplit/>
        <w:trHeight w:hRule="exact" w:val="560"/>
      </w:trPr>
      <w:tc>
        <w:tcPr>
          <w:tcW w:w="2583" w:type="dxa"/>
          <w:vAlign w:val="center"/>
        </w:tcPr>
        <w:p w14:paraId="774E0B2B" w14:textId="77777777" w:rsidR="009133D7" w:rsidRDefault="00CD7AAB">
          <w:pPr>
            <w:ind w:firstLineChars="0" w:firstLine="0"/>
            <w:rPr>
              <w:rFonts w:ascii="Times New Roman" w:hAnsi="Times New Roman"/>
              <w:sz w:val="21"/>
              <w:szCs w:val="21"/>
            </w:rPr>
          </w:pPr>
          <w:r>
            <w:rPr>
              <w:rFonts w:ascii="Times New Roman" w:hAnsi="宋体"/>
              <w:sz w:val="21"/>
              <w:szCs w:val="21"/>
            </w:rPr>
            <w:t>起草日期：</w:t>
          </w:r>
          <w:r>
            <w:rPr>
              <w:rFonts w:ascii="Times New Roman" w:hAnsi="宋体" w:hint="eastAsia"/>
              <w:sz w:val="21"/>
              <w:szCs w:val="21"/>
            </w:rPr>
            <w:t>2</w:t>
          </w:r>
          <w:r>
            <w:rPr>
              <w:rFonts w:ascii="Times New Roman" w:hAnsi="宋体"/>
              <w:sz w:val="21"/>
              <w:szCs w:val="21"/>
            </w:rPr>
            <w:t>0190201</w:t>
          </w:r>
        </w:p>
      </w:tc>
      <w:tc>
        <w:tcPr>
          <w:tcW w:w="2551" w:type="dxa"/>
          <w:vAlign w:val="center"/>
        </w:tcPr>
        <w:p w14:paraId="080F753F" w14:textId="77777777" w:rsidR="009133D7" w:rsidRDefault="00CD7AAB">
          <w:pPr>
            <w:ind w:firstLineChars="0" w:firstLine="0"/>
            <w:rPr>
              <w:rFonts w:ascii="Times New Roman" w:hAnsi="Times New Roman"/>
              <w:sz w:val="21"/>
              <w:szCs w:val="21"/>
            </w:rPr>
          </w:pPr>
          <w:r>
            <w:rPr>
              <w:rFonts w:ascii="Times New Roman" w:hAnsi="宋体"/>
              <w:sz w:val="21"/>
              <w:szCs w:val="21"/>
            </w:rPr>
            <w:t>审核日期：</w:t>
          </w:r>
          <w:r>
            <w:rPr>
              <w:rFonts w:ascii="Times New Roman" w:hAnsi="宋体" w:hint="eastAsia"/>
              <w:sz w:val="21"/>
              <w:szCs w:val="21"/>
            </w:rPr>
            <w:t>2</w:t>
          </w:r>
          <w:r>
            <w:rPr>
              <w:rFonts w:ascii="Times New Roman" w:hAnsi="宋体"/>
              <w:sz w:val="21"/>
              <w:szCs w:val="21"/>
            </w:rPr>
            <w:t>0190210</w:t>
          </w:r>
        </w:p>
      </w:tc>
      <w:tc>
        <w:tcPr>
          <w:tcW w:w="2694" w:type="dxa"/>
          <w:vAlign w:val="center"/>
        </w:tcPr>
        <w:p w14:paraId="5411B8D8" w14:textId="77777777" w:rsidR="009133D7" w:rsidRDefault="00CD7AAB">
          <w:pPr>
            <w:ind w:firstLineChars="0" w:firstLine="0"/>
            <w:rPr>
              <w:rFonts w:ascii="Times New Roman" w:hAnsi="Times New Roman"/>
              <w:sz w:val="21"/>
              <w:szCs w:val="21"/>
            </w:rPr>
          </w:pPr>
          <w:r>
            <w:rPr>
              <w:rFonts w:ascii="Times New Roman" w:hAnsi="宋体"/>
              <w:sz w:val="21"/>
              <w:szCs w:val="21"/>
            </w:rPr>
            <w:t>批准日期：</w:t>
          </w:r>
          <w:r>
            <w:rPr>
              <w:rFonts w:ascii="Times New Roman" w:hAnsi="宋体" w:hint="eastAsia"/>
              <w:sz w:val="21"/>
              <w:szCs w:val="21"/>
            </w:rPr>
            <w:t>2</w:t>
          </w:r>
          <w:r>
            <w:rPr>
              <w:rFonts w:ascii="Times New Roman" w:hAnsi="宋体"/>
              <w:sz w:val="21"/>
              <w:szCs w:val="21"/>
            </w:rPr>
            <w:t>0190210</w:t>
          </w:r>
        </w:p>
      </w:tc>
      <w:tc>
        <w:tcPr>
          <w:tcW w:w="2440" w:type="dxa"/>
          <w:vAlign w:val="center"/>
        </w:tcPr>
        <w:p w14:paraId="46ED10D5" w14:textId="77777777" w:rsidR="009133D7" w:rsidRDefault="00CD7AAB">
          <w:pPr>
            <w:ind w:firstLineChars="0" w:firstLine="0"/>
            <w:rPr>
              <w:rFonts w:ascii="Times New Roman" w:hAnsi="Times New Roman"/>
              <w:sz w:val="21"/>
              <w:szCs w:val="21"/>
            </w:rPr>
          </w:pPr>
          <w:r>
            <w:rPr>
              <w:rFonts w:ascii="Times New Roman" w:hAnsi="Times New Roman" w:hint="eastAsia"/>
              <w:sz w:val="21"/>
              <w:szCs w:val="21"/>
            </w:rPr>
            <w:t>分发号：</w:t>
          </w:r>
        </w:p>
      </w:tc>
    </w:tr>
  </w:tbl>
  <w:p w14:paraId="44DE9323" w14:textId="77777777" w:rsidR="009133D7" w:rsidRDefault="009133D7">
    <w:pPr>
      <w:pStyle w:val="ac"/>
      <w:pBdr>
        <w:bottom w:val="none" w:sz="0" w:space="0" w:color="auto"/>
      </w:pBd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F6B1" w14:textId="77777777" w:rsidR="009133D7" w:rsidRDefault="009133D7">
    <w:pPr>
      <w:pStyle w:val="ac"/>
      <w:pBdr>
        <w:bottom w:val="none" w:sz="0" w:space="0" w:color="auto"/>
      </w:pBdr>
      <w:ind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C9ED" w14:textId="77777777" w:rsidR="009133D7" w:rsidRDefault="009133D7">
    <w:pPr>
      <w:pStyle w:val="ac"/>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6"/>
      <w:gridCol w:w="4201"/>
      <w:gridCol w:w="2401"/>
      <w:gridCol w:w="1801"/>
    </w:tblGrid>
    <w:tr w:rsidR="009133D7" w14:paraId="09EF41AE" w14:textId="77777777">
      <w:trPr>
        <w:cantSplit/>
        <w:trHeight w:hRule="exact" w:val="1712"/>
        <w:jc w:val="center"/>
      </w:trPr>
      <w:tc>
        <w:tcPr>
          <w:tcW w:w="2056" w:type="dxa"/>
          <w:vMerge w:val="restart"/>
          <w:vAlign w:val="center"/>
        </w:tcPr>
        <w:p w14:paraId="76C93B7E" w14:textId="77777777" w:rsidR="009133D7" w:rsidRDefault="00CD7AAB">
          <w:pPr>
            <w:ind w:firstLineChars="0" w:firstLine="0"/>
            <w:jc w:val="left"/>
          </w:pPr>
          <w:r>
            <w:rPr>
              <w:rFonts w:ascii="Times New Roman" w:hAnsi="Times New Roman"/>
              <w:b/>
              <w:bCs/>
              <w:noProof/>
              <w:sz w:val="24"/>
              <w:szCs w:val="24"/>
            </w:rPr>
            <w:drawing>
              <wp:inline distT="0" distB="0" distL="0" distR="0" wp14:anchorId="0BF73EE6" wp14:editId="2734AA24">
                <wp:extent cx="1190625" cy="641350"/>
                <wp:effectExtent l="0" t="0" r="0" b="0"/>
                <wp:docPr id="3" name="图片 3"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wuwa\Desktop\华大股份新VIS文件模板\华大股份新VIS文件模板\华大股份-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95546" cy="644489"/>
                        </a:xfrm>
                        <a:prstGeom prst="rect">
                          <a:avLst/>
                        </a:prstGeom>
                      </pic:spPr>
                    </pic:pic>
                  </a:graphicData>
                </a:graphic>
              </wp:inline>
            </w:drawing>
          </w:r>
        </w:p>
      </w:tc>
      <w:tc>
        <w:tcPr>
          <w:tcW w:w="8403" w:type="dxa"/>
          <w:gridSpan w:val="3"/>
          <w:vAlign w:val="center"/>
        </w:tcPr>
        <w:p w14:paraId="20FC4BA8" w14:textId="77777777" w:rsidR="009133D7" w:rsidRDefault="00CD7AAB">
          <w:pPr>
            <w:ind w:leftChars="34" w:left="68" w:firstLineChars="0" w:firstLine="0"/>
            <w:jc w:val="center"/>
            <w:rPr>
              <w:rFonts w:ascii="宋体" w:hAnsi="宋体"/>
              <w:b/>
              <w:sz w:val="30"/>
              <w:szCs w:val="30"/>
            </w:rPr>
          </w:pPr>
          <w:r>
            <w:rPr>
              <w:rFonts w:ascii="宋体" w:hAnsi="宋体" w:hint="eastAsia"/>
              <w:b/>
              <w:sz w:val="30"/>
              <w:szCs w:val="30"/>
            </w:rPr>
            <w:t>信息分析流程软件和数据库版本升级和版本控制管理规程Information analysis process software and database version upgrade and version control management procedures</w:t>
          </w:r>
          <w:r>
            <w:rPr>
              <w:rFonts w:ascii="Times New Roman" w:hAnsi="Times New Roman"/>
              <w:b/>
              <w:sz w:val="56"/>
              <w:szCs w:val="56"/>
            </w:rPr>
            <w:t xml:space="preserve"> </w:t>
          </w:r>
        </w:p>
      </w:tc>
    </w:tr>
    <w:tr w:rsidR="009133D7" w14:paraId="0D62C5B2" w14:textId="77777777">
      <w:trPr>
        <w:cantSplit/>
        <w:trHeight w:hRule="exact" w:val="557"/>
        <w:jc w:val="center"/>
      </w:trPr>
      <w:tc>
        <w:tcPr>
          <w:tcW w:w="2056" w:type="dxa"/>
          <w:vMerge/>
          <w:vAlign w:val="center"/>
        </w:tcPr>
        <w:p w14:paraId="3AB754ED" w14:textId="77777777" w:rsidR="009133D7" w:rsidRDefault="009133D7">
          <w:pPr>
            <w:ind w:firstLine="880"/>
            <w:jc w:val="center"/>
            <w:rPr>
              <w:sz w:val="44"/>
              <w:szCs w:val="44"/>
            </w:rPr>
          </w:pPr>
        </w:p>
      </w:tc>
      <w:tc>
        <w:tcPr>
          <w:tcW w:w="4201" w:type="dxa"/>
          <w:vAlign w:val="center"/>
        </w:tcPr>
        <w:p w14:paraId="2641E217" w14:textId="77777777" w:rsidR="009133D7" w:rsidRDefault="00CD7AAB">
          <w:pPr>
            <w:ind w:firstLineChars="0" w:firstLine="0"/>
            <w:jc w:val="left"/>
            <w:rPr>
              <w:rFonts w:ascii="Times New Roman" w:hAnsi="Times New Roman"/>
              <w:sz w:val="21"/>
              <w:szCs w:val="21"/>
            </w:rPr>
          </w:pPr>
          <w:r>
            <w:rPr>
              <w:rFonts w:ascii="Times New Roman" w:eastAsia="等线" w:hAnsi="Times New Roman" w:hint="eastAsia"/>
              <w:sz w:val="21"/>
              <w:szCs w:val="21"/>
            </w:rPr>
            <w:t>文件编号</w:t>
          </w:r>
          <w:r>
            <w:rPr>
              <w:rFonts w:ascii="Times New Roman" w:eastAsia="等线" w:hAnsi="Times New Roman"/>
              <w:sz w:val="21"/>
              <w:szCs w:val="21"/>
            </w:rPr>
            <w:t>/Document NO.</w:t>
          </w:r>
          <w:r>
            <w:rPr>
              <w:rFonts w:ascii="Times New Roman" w:eastAsia="等线" w:hAnsi="Times New Roman" w:hint="eastAsia"/>
              <w:sz w:val="21"/>
              <w:szCs w:val="21"/>
            </w:rPr>
            <w:t>：</w:t>
          </w:r>
          <w:r>
            <w:rPr>
              <w:rFonts w:ascii="Times New Roman" w:hAnsi="宋体"/>
              <w:sz w:val="21"/>
              <w:szCs w:val="21"/>
            </w:rPr>
            <w:t xml:space="preserve"> TJ-SOP-</w:t>
          </w:r>
          <w:r>
            <w:rPr>
              <w:rFonts w:ascii="Times New Roman" w:hAnsi="宋体" w:hint="eastAsia"/>
              <w:sz w:val="21"/>
              <w:szCs w:val="21"/>
            </w:rPr>
            <w:t>BIN</w:t>
          </w:r>
          <w:r>
            <w:rPr>
              <w:rFonts w:ascii="Times New Roman" w:hAnsi="宋体"/>
              <w:sz w:val="21"/>
              <w:szCs w:val="21"/>
            </w:rPr>
            <w:t>-054</w:t>
          </w:r>
        </w:p>
      </w:tc>
      <w:tc>
        <w:tcPr>
          <w:tcW w:w="2401" w:type="dxa"/>
          <w:vAlign w:val="center"/>
        </w:tcPr>
        <w:p w14:paraId="488B459A" w14:textId="77777777" w:rsidR="009133D7" w:rsidRDefault="00CD7AAB">
          <w:pPr>
            <w:ind w:firstLineChars="0" w:firstLine="0"/>
            <w:jc w:val="left"/>
            <w:rPr>
              <w:rFonts w:ascii="Times New Roman" w:hAnsi="Times New Roman"/>
              <w:sz w:val="21"/>
              <w:szCs w:val="21"/>
            </w:rPr>
          </w:pPr>
          <w:r>
            <w:rPr>
              <w:rFonts w:ascii="Times New Roman" w:eastAsia="等线" w:hAnsi="Times New Roman" w:hint="eastAsia"/>
              <w:sz w:val="21"/>
              <w:szCs w:val="21"/>
            </w:rPr>
            <w:t>版本号</w:t>
          </w:r>
          <w:r>
            <w:rPr>
              <w:rFonts w:ascii="Times New Roman" w:eastAsia="等线" w:hAnsi="Times New Roman"/>
              <w:sz w:val="21"/>
              <w:szCs w:val="21"/>
            </w:rPr>
            <w:t>/Version NO.</w:t>
          </w:r>
          <w:r>
            <w:rPr>
              <w:rFonts w:ascii="Times New Roman" w:eastAsia="等线" w:hAnsi="Times New Roman" w:hint="eastAsia"/>
              <w:sz w:val="21"/>
              <w:szCs w:val="21"/>
            </w:rPr>
            <w:t>：</w:t>
          </w:r>
          <w:r>
            <w:rPr>
              <w:rFonts w:ascii="Times New Roman" w:hAnsi="宋体" w:hint="eastAsia"/>
              <w:sz w:val="21"/>
              <w:szCs w:val="21"/>
            </w:rPr>
            <w:t>A3</w:t>
          </w:r>
        </w:p>
      </w:tc>
      <w:tc>
        <w:tcPr>
          <w:tcW w:w="1801" w:type="dxa"/>
          <w:vAlign w:val="center"/>
        </w:tcPr>
        <w:p w14:paraId="21F9F618" w14:textId="77777777" w:rsidR="009133D7" w:rsidRDefault="00CD7AAB">
          <w:pPr>
            <w:ind w:firstLineChars="0" w:firstLine="0"/>
            <w:rPr>
              <w:rFonts w:ascii="Times New Roman" w:eastAsia="等线" w:hAnsi="Times New Roman"/>
              <w:sz w:val="21"/>
              <w:szCs w:val="21"/>
            </w:rPr>
          </w:pPr>
          <w:r>
            <w:rPr>
              <w:rFonts w:ascii="Times New Roman" w:eastAsia="等线" w:hAnsi="Times New Roman" w:hint="eastAsia"/>
              <w:sz w:val="21"/>
              <w:szCs w:val="21"/>
            </w:rPr>
            <w:t xml:space="preserve">Page </w:t>
          </w:r>
          <w:r>
            <w:rPr>
              <w:rFonts w:ascii="Times New Roman" w:eastAsia="等线" w:hAnsi="Times New Roman" w:hint="eastAsia"/>
              <w:sz w:val="21"/>
              <w:szCs w:val="21"/>
            </w:rPr>
            <w:fldChar w:fldCharType="begin"/>
          </w:r>
          <w:r>
            <w:rPr>
              <w:rFonts w:ascii="Times New Roman" w:eastAsia="等线" w:hAnsi="Times New Roman" w:hint="eastAsia"/>
              <w:sz w:val="21"/>
              <w:szCs w:val="21"/>
            </w:rPr>
            <w:instrText xml:space="preserve"> PAGE </w:instrText>
          </w:r>
          <w:r>
            <w:rPr>
              <w:rFonts w:ascii="Times New Roman" w:eastAsia="等线" w:hAnsi="Times New Roman" w:hint="eastAsia"/>
              <w:sz w:val="21"/>
              <w:szCs w:val="21"/>
            </w:rPr>
            <w:fldChar w:fldCharType="separate"/>
          </w:r>
          <w:r>
            <w:rPr>
              <w:rFonts w:ascii="Times New Roman" w:eastAsia="等线" w:hAnsi="Times New Roman" w:hint="eastAsia"/>
              <w:sz w:val="21"/>
              <w:szCs w:val="21"/>
            </w:rPr>
            <w:t>2</w:t>
          </w:r>
          <w:r>
            <w:rPr>
              <w:rFonts w:ascii="Times New Roman" w:eastAsia="等线" w:hAnsi="Times New Roman" w:hint="eastAsia"/>
              <w:sz w:val="21"/>
              <w:szCs w:val="21"/>
            </w:rPr>
            <w:fldChar w:fldCharType="end"/>
          </w:r>
          <w:r>
            <w:rPr>
              <w:rFonts w:ascii="Times New Roman" w:eastAsia="等线" w:hAnsi="Times New Roman" w:hint="eastAsia"/>
              <w:sz w:val="21"/>
              <w:szCs w:val="21"/>
            </w:rPr>
            <w:t xml:space="preserve"> of 6</w:t>
          </w:r>
        </w:p>
      </w:tc>
    </w:tr>
  </w:tbl>
  <w:p w14:paraId="21470260" w14:textId="77777777" w:rsidR="009133D7" w:rsidRDefault="009133D7">
    <w:pPr>
      <w:pStyle w:val="ac"/>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6"/>
      <w:gridCol w:w="2623"/>
      <w:gridCol w:w="2771"/>
      <w:gridCol w:w="2509"/>
    </w:tblGrid>
    <w:tr w:rsidR="009133D7" w14:paraId="614627F5" w14:textId="77777777">
      <w:trPr>
        <w:cantSplit/>
        <w:trHeight w:hRule="exact" w:val="1213"/>
        <w:jc w:val="center"/>
      </w:trPr>
      <w:tc>
        <w:tcPr>
          <w:tcW w:w="2656" w:type="dxa"/>
          <w:vMerge w:val="restart"/>
          <w:vAlign w:val="center"/>
        </w:tcPr>
        <w:p w14:paraId="07AE98FF" w14:textId="77777777" w:rsidR="009133D7" w:rsidRDefault="00CD7AAB">
          <w:pPr>
            <w:ind w:firstLineChars="0" w:firstLine="0"/>
            <w:jc w:val="center"/>
            <w:rPr>
              <w:rFonts w:ascii="Times New Roman" w:hAnsi="Times New Roman"/>
            </w:rPr>
          </w:pPr>
          <w:r>
            <w:rPr>
              <w:rFonts w:ascii="Times New Roman" w:hAnsi="Times New Roman"/>
              <w:b/>
              <w:bCs/>
              <w:noProof/>
              <w:sz w:val="24"/>
              <w:szCs w:val="24"/>
            </w:rPr>
            <w:drawing>
              <wp:inline distT="0" distB="0" distL="0" distR="0" wp14:anchorId="2A6FDD7A" wp14:editId="20906637">
                <wp:extent cx="1370965" cy="647065"/>
                <wp:effectExtent l="0" t="0" r="0" b="0"/>
                <wp:docPr id="6" name="图片 6"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wuwa\Desktop\华大股份新VIS文件模板\华大股份新VIS文件模板\华大股份-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75463" cy="649681"/>
                        </a:xfrm>
                        <a:prstGeom prst="rect">
                          <a:avLst/>
                        </a:prstGeom>
                      </pic:spPr>
                    </pic:pic>
                  </a:graphicData>
                </a:graphic>
              </wp:inline>
            </w:drawing>
          </w:r>
        </w:p>
      </w:tc>
      <w:tc>
        <w:tcPr>
          <w:tcW w:w="7903" w:type="dxa"/>
          <w:gridSpan w:val="3"/>
          <w:vAlign w:val="center"/>
        </w:tcPr>
        <w:p w14:paraId="50301FF0" w14:textId="77777777" w:rsidR="009133D7" w:rsidRDefault="00CD7AAB">
          <w:pPr>
            <w:spacing w:line="400" w:lineRule="exact"/>
            <w:ind w:firstLineChars="0" w:firstLine="0"/>
            <w:jc w:val="center"/>
            <w:rPr>
              <w:rFonts w:ascii="Times New Roman" w:hAnsi="Times New Roman"/>
              <w:b/>
              <w:sz w:val="28"/>
              <w:szCs w:val="28"/>
            </w:rPr>
          </w:pPr>
          <w:r>
            <w:rPr>
              <w:rFonts w:ascii="Times New Roman" w:hAnsi="Times New Roman"/>
              <w:b/>
              <w:sz w:val="28"/>
              <w:szCs w:val="28"/>
            </w:rPr>
            <w:t>信息分析流程软件和数据库版本升级和版本控制管理规程</w:t>
          </w:r>
          <w:r>
            <w:rPr>
              <w:rFonts w:ascii="Times New Roman" w:hAnsi="Times New Roman"/>
              <w:b/>
              <w:sz w:val="28"/>
              <w:szCs w:val="28"/>
            </w:rPr>
            <w:t>Information analysis process software and database version upgrade and version control management procedures</w:t>
          </w:r>
        </w:p>
      </w:tc>
    </w:tr>
    <w:tr w:rsidR="009133D7" w14:paraId="4C194191" w14:textId="77777777">
      <w:trPr>
        <w:cantSplit/>
        <w:trHeight w:hRule="exact" w:val="571"/>
        <w:jc w:val="center"/>
      </w:trPr>
      <w:tc>
        <w:tcPr>
          <w:tcW w:w="2656" w:type="dxa"/>
          <w:vMerge/>
          <w:vAlign w:val="center"/>
        </w:tcPr>
        <w:p w14:paraId="5B77BFD0" w14:textId="77777777" w:rsidR="009133D7" w:rsidRDefault="009133D7">
          <w:pPr>
            <w:ind w:firstLine="880"/>
            <w:jc w:val="left"/>
            <w:rPr>
              <w:rFonts w:ascii="Times New Roman" w:hAnsi="Times New Roman"/>
              <w:sz w:val="44"/>
              <w:szCs w:val="44"/>
            </w:rPr>
          </w:pPr>
        </w:p>
      </w:tc>
      <w:tc>
        <w:tcPr>
          <w:tcW w:w="5394" w:type="dxa"/>
          <w:gridSpan w:val="2"/>
          <w:vAlign w:val="center"/>
        </w:tcPr>
        <w:p w14:paraId="1C06784A"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文件编号</w:t>
          </w:r>
          <w:r>
            <w:rPr>
              <w:rFonts w:ascii="Times New Roman" w:eastAsia="等线" w:hAnsi="Times New Roman"/>
              <w:sz w:val="21"/>
              <w:szCs w:val="21"/>
            </w:rPr>
            <w:t>/Document NO.</w:t>
          </w:r>
          <w:r>
            <w:rPr>
              <w:rFonts w:ascii="Times New Roman" w:eastAsia="等线" w:hAnsi="Times New Roman" w:hint="eastAsia"/>
              <w:sz w:val="21"/>
              <w:szCs w:val="21"/>
            </w:rPr>
            <w:t>：</w:t>
          </w:r>
          <w:r>
            <w:rPr>
              <w:rFonts w:ascii="Times New Roman" w:hAnsi="宋体"/>
              <w:sz w:val="21"/>
              <w:szCs w:val="21"/>
            </w:rPr>
            <w:t>TJ-SOP-</w:t>
          </w:r>
          <w:r>
            <w:rPr>
              <w:rFonts w:ascii="Times New Roman" w:hAnsi="宋体" w:hint="eastAsia"/>
              <w:sz w:val="21"/>
              <w:szCs w:val="21"/>
            </w:rPr>
            <w:t>B</w:t>
          </w:r>
          <w:r>
            <w:rPr>
              <w:rFonts w:ascii="Times New Roman" w:hAnsi="宋体"/>
              <w:sz w:val="21"/>
              <w:szCs w:val="21"/>
            </w:rPr>
            <w:t>I</w:t>
          </w:r>
          <w:r>
            <w:rPr>
              <w:rFonts w:ascii="Times New Roman" w:hAnsi="宋体" w:hint="eastAsia"/>
              <w:sz w:val="21"/>
              <w:szCs w:val="21"/>
            </w:rPr>
            <w:t>N</w:t>
          </w:r>
          <w:r>
            <w:rPr>
              <w:rFonts w:ascii="Times New Roman" w:hAnsi="宋体"/>
              <w:sz w:val="21"/>
              <w:szCs w:val="21"/>
            </w:rPr>
            <w:t>-054</w:t>
          </w:r>
        </w:p>
      </w:tc>
      <w:tc>
        <w:tcPr>
          <w:tcW w:w="2509" w:type="dxa"/>
          <w:vAlign w:val="center"/>
        </w:tcPr>
        <w:p w14:paraId="3F416DAC" w14:textId="77777777" w:rsidR="009133D7" w:rsidRDefault="00CD7AAB">
          <w:pPr>
            <w:ind w:firstLineChars="0" w:firstLine="0"/>
            <w:rPr>
              <w:rFonts w:ascii="Times New Roman" w:eastAsia="等线" w:hAnsi="Times New Roman"/>
              <w:sz w:val="21"/>
              <w:szCs w:val="21"/>
            </w:rPr>
          </w:pPr>
          <w:r>
            <w:rPr>
              <w:rFonts w:ascii="Times New Roman" w:eastAsia="等线" w:hAnsi="Times New Roman" w:hint="eastAsia"/>
              <w:sz w:val="21"/>
              <w:szCs w:val="21"/>
            </w:rPr>
            <w:t xml:space="preserve">Page </w:t>
          </w:r>
          <w:r>
            <w:rPr>
              <w:rFonts w:ascii="Times New Roman" w:eastAsia="等线" w:hAnsi="Times New Roman" w:hint="eastAsia"/>
              <w:sz w:val="21"/>
              <w:szCs w:val="21"/>
            </w:rPr>
            <w:fldChar w:fldCharType="begin"/>
          </w:r>
          <w:r>
            <w:rPr>
              <w:rFonts w:ascii="Times New Roman" w:eastAsia="等线" w:hAnsi="Times New Roman" w:hint="eastAsia"/>
              <w:sz w:val="21"/>
              <w:szCs w:val="21"/>
            </w:rPr>
            <w:instrText xml:space="preserve"> PAGE </w:instrText>
          </w:r>
          <w:r>
            <w:rPr>
              <w:rFonts w:ascii="Times New Roman" w:eastAsia="等线" w:hAnsi="Times New Roman" w:hint="eastAsia"/>
              <w:sz w:val="21"/>
              <w:szCs w:val="21"/>
            </w:rPr>
            <w:fldChar w:fldCharType="separate"/>
          </w:r>
          <w:r>
            <w:rPr>
              <w:rFonts w:ascii="Times New Roman" w:eastAsia="等线" w:hAnsi="Times New Roman" w:hint="eastAsia"/>
              <w:sz w:val="21"/>
              <w:szCs w:val="21"/>
            </w:rPr>
            <w:t>2</w:t>
          </w:r>
          <w:r>
            <w:rPr>
              <w:rFonts w:ascii="Times New Roman" w:eastAsia="等线" w:hAnsi="Times New Roman" w:hint="eastAsia"/>
              <w:sz w:val="21"/>
              <w:szCs w:val="21"/>
            </w:rPr>
            <w:fldChar w:fldCharType="end"/>
          </w:r>
          <w:r>
            <w:rPr>
              <w:rFonts w:ascii="Times New Roman" w:eastAsia="等线" w:hAnsi="Times New Roman" w:hint="eastAsia"/>
              <w:sz w:val="21"/>
              <w:szCs w:val="21"/>
            </w:rPr>
            <w:t xml:space="preserve"> of 6</w:t>
          </w:r>
        </w:p>
      </w:tc>
    </w:tr>
    <w:tr w:rsidR="009133D7" w14:paraId="6A730450" w14:textId="77777777">
      <w:trPr>
        <w:cantSplit/>
        <w:trHeight w:hRule="exact" w:val="539"/>
        <w:jc w:val="center"/>
      </w:trPr>
      <w:tc>
        <w:tcPr>
          <w:tcW w:w="2656" w:type="dxa"/>
          <w:vAlign w:val="center"/>
        </w:tcPr>
        <w:p w14:paraId="7FF52898" w14:textId="77777777" w:rsidR="009133D7" w:rsidRDefault="00CD7AAB">
          <w:pPr>
            <w:ind w:firstLineChars="0" w:firstLine="0"/>
            <w:jc w:val="left"/>
            <w:rPr>
              <w:rFonts w:ascii="Times New Roman" w:hAnsi="Times New Roman"/>
              <w:sz w:val="21"/>
              <w:szCs w:val="21"/>
            </w:rPr>
          </w:pPr>
          <w:r>
            <w:rPr>
              <w:rFonts w:ascii="Times New Roman" w:eastAsia="等线" w:hAnsi="Times New Roman" w:hint="eastAsia"/>
              <w:sz w:val="21"/>
              <w:szCs w:val="21"/>
            </w:rPr>
            <w:t>起草人</w:t>
          </w:r>
          <w:r>
            <w:rPr>
              <w:rFonts w:ascii="Times New Roman" w:eastAsia="等线" w:hAnsi="Times New Roman"/>
              <w:sz w:val="21"/>
              <w:szCs w:val="21"/>
            </w:rPr>
            <w:t>/Draft</w:t>
          </w:r>
          <w:r>
            <w:rPr>
              <w:rFonts w:ascii="Times New Roman" w:eastAsia="等线" w:hAnsi="Times New Roman" w:hint="eastAsia"/>
              <w:sz w:val="21"/>
              <w:szCs w:val="21"/>
            </w:rPr>
            <w:t>：刘博</w:t>
          </w:r>
        </w:p>
      </w:tc>
      <w:tc>
        <w:tcPr>
          <w:tcW w:w="2623" w:type="dxa"/>
          <w:vAlign w:val="center"/>
        </w:tcPr>
        <w:p w14:paraId="7B235603"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审核人</w:t>
          </w:r>
          <w:r>
            <w:rPr>
              <w:rFonts w:ascii="Times New Roman" w:eastAsia="等线" w:hAnsi="Times New Roman"/>
              <w:sz w:val="21"/>
              <w:szCs w:val="21"/>
            </w:rPr>
            <w:t>/Review</w:t>
          </w:r>
          <w:r>
            <w:rPr>
              <w:rFonts w:ascii="Times New Roman" w:eastAsia="等线" w:hAnsi="Times New Roman" w:hint="eastAsia"/>
              <w:sz w:val="21"/>
              <w:szCs w:val="21"/>
            </w:rPr>
            <w:t>：</w:t>
          </w:r>
          <w:r>
            <w:rPr>
              <w:rFonts w:ascii="Times New Roman" w:hAnsi="宋体" w:hint="eastAsia"/>
              <w:sz w:val="21"/>
              <w:szCs w:val="21"/>
            </w:rPr>
            <w:t>运丽</w:t>
          </w:r>
          <w:proofErr w:type="gramStart"/>
          <w:r>
            <w:rPr>
              <w:rFonts w:ascii="Times New Roman" w:hAnsi="宋体" w:hint="eastAsia"/>
              <w:sz w:val="21"/>
              <w:szCs w:val="21"/>
            </w:rPr>
            <w:t>丽</w:t>
          </w:r>
          <w:proofErr w:type="gramEnd"/>
        </w:p>
      </w:tc>
      <w:tc>
        <w:tcPr>
          <w:tcW w:w="2771" w:type="dxa"/>
          <w:vAlign w:val="center"/>
        </w:tcPr>
        <w:p w14:paraId="15A7A89A"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批准人</w:t>
          </w:r>
          <w:r>
            <w:rPr>
              <w:rFonts w:ascii="Times New Roman" w:eastAsia="等线" w:hAnsi="Times New Roman"/>
              <w:sz w:val="21"/>
              <w:szCs w:val="21"/>
            </w:rPr>
            <w:t>/Approve</w:t>
          </w:r>
          <w:r>
            <w:rPr>
              <w:rFonts w:ascii="Times New Roman" w:eastAsia="等线" w:hAnsi="Times New Roman" w:hint="eastAsia"/>
              <w:sz w:val="21"/>
              <w:szCs w:val="21"/>
            </w:rPr>
            <w:t>：</w:t>
          </w:r>
          <w:r>
            <w:rPr>
              <w:rFonts w:ascii="Times New Roman" w:hAnsi="宋体" w:hint="eastAsia"/>
              <w:sz w:val="21"/>
              <w:szCs w:val="21"/>
            </w:rPr>
            <w:t>吴仁花</w:t>
          </w:r>
        </w:p>
      </w:tc>
      <w:tc>
        <w:tcPr>
          <w:tcW w:w="2509" w:type="dxa"/>
          <w:vAlign w:val="center"/>
        </w:tcPr>
        <w:p w14:paraId="5BFBEAFE"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版本号</w:t>
          </w:r>
          <w:r>
            <w:rPr>
              <w:rFonts w:ascii="Times New Roman" w:eastAsia="等线" w:hAnsi="Times New Roman"/>
              <w:sz w:val="21"/>
              <w:szCs w:val="21"/>
            </w:rPr>
            <w:t>/Version NO.</w:t>
          </w:r>
          <w:r>
            <w:rPr>
              <w:rFonts w:ascii="Times New Roman" w:eastAsia="等线" w:hAnsi="Times New Roman" w:hint="eastAsia"/>
              <w:sz w:val="21"/>
              <w:szCs w:val="21"/>
            </w:rPr>
            <w:t>：</w:t>
          </w:r>
          <w:r>
            <w:rPr>
              <w:rFonts w:ascii="Times New Roman" w:hAnsi="Times New Roman" w:hint="eastAsia"/>
              <w:sz w:val="21"/>
              <w:szCs w:val="21"/>
            </w:rPr>
            <w:t xml:space="preserve"> </w:t>
          </w:r>
          <w:r>
            <w:rPr>
              <w:rFonts w:ascii="Times New Roman" w:hAnsi="Times New Roman"/>
              <w:sz w:val="21"/>
              <w:szCs w:val="21"/>
            </w:rPr>
            <w:t>A</w:t>
          </w:r>
          <w:r>
            <w:rPr>
              <w:rFonts w:ascii="Times New Roman" w:hAnsi="Times New Roman" w:hint="eastAsia"/>
              <w:sz w:val="21"/>
              <w:szCs w:val="21"/>
            </w:rPr>
            <w:t>3</w:t>
          </w:r>
        </w:p>
      </w:tc>
    </w:tr>
    <w:tr w:rsidR="009133D7" w14:paraId="00E242A3" w14:textId="77777777">
      <w:trPr>
        <w:cantSplit/>
        <w:trHeight w:hRule="exact" w:val="553"/>
        <w:jc w:val="center"/>
      </w:trPr>
      <w:tc>
        <w:tcPr>
          <w:tcW w:w="2656" w:type="dxa"/>
          <w:vAlign w:val="center"/>
        </w:tcPr>
        <w:p w14:paraId="59795C6F"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起草日期</w:t>
          </w:r>
          <w:r>
            <w:rPr>
              <w:rFonts w:ascii="Times New Roman" w:eastAsia="等线" w:hAnsi="Times New Roman"/>
              <w:sz w:val="21"/>
              <w:szCs w:val="21"/>
            </w:rPr>
            <w:t>/Date</w:t>
          </w:r>
          <w:r>
            <w:rPr>
              <w:rFonts w:ascii="Times New Roman" w:eastAsia="等线" w:hAnsi="Times New Roman" w:hint="eastAsia"/>
              <w:sz w:val="21"/>
              <w:szCs w:val="21"/>
            </w:rPr>
            <w:t>：</w:t>
          </w:r>
          <w:r>
            <w:rPr>
              <w:rFonts w:ascii="Times New Roman" w:hAnsi="宋体" w:hint="eastAsia"/>
              <w:sz w:val="21"/>
              <w:szCs w:val="21"/>
            </w:rPr>
            <w:t>2021-03-09</w:t>
          </w:r>
        </w:p>
      </w:tc>
      <w:tc>
        <w:tcPr>
          <w:tcW w:w="2623" w:type="dxa"/>
          <w:vAlign w:val="center"/>
        </w:tcPr>
        <w:p w14:paraId="1FDBF354"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审核日期</w:t>
          </w:r>
          <w:r>
            <w:rPr>
              <w:rFonts w:ascii="Times New Roman" w:eastAsia="等线" w:hAnsi="Times New Roman"/>
              <w:sz w:val="21"/>
              <w:szCs w:val="21"/>
            </w:rPr>
            <w:t>/Date</w:t>
          </w:r>
          <w:r>
            <w:rPr>
              <w:rFonts w:ascii="Times New Roman" w:eastAsia="等线" w:hAnsi="Times New Roman" w:hint="eastAsia"/>
              <w:sz w:val="21"/>
              <w:szCs w:val="21"/>
            </w:rPr>
            <w:t>：</w:t>
          </w:r>
          <w:r>
            <w:rPr>
              <w:rFonts w:ascii="Times New Roman" w:hAnsi="宋体" w:hint="eastAsia"/>
              <w:sz w:val="21"/>
              <w:szCs w:val="21"/>
            </w:rPr>
            <w:t>2</w:t>
          </w:r>
          <w:r>
            <w:rPr>
              <w:rFonts w:ascii="Times New Roman" w:hAnsi="宋体"/>
              <w:sz w:val="21"/>
              <w:szCs w:val="21"/>
            </w:rPr>
            <w:t>0</w:t>
          </w:r>
          <w:r>
            <w:rPr>
              <w:rFonts w:ascii="Times New Roman" w:hAnsi="宋体" w:hint="eastAsia"/>
              <w:sz w:val="21"/>
              <w:szCs w:val="21"/>
            </w:rPr>
            <w:t>21-</w:t>
          </w:r>
          <w:r>
            <w:rPr>
              <w:rFonts w:ascii="Times New Roman" w:hAnsi="宋体"/>
              <w:sz w:val="21"/>
              <w:szCs w:val="21"/>
            </w:rPr>
            <w:t>0</w:t>
          </w:r>
          <w:r>
            <w:rPr>
              <w:rFonts w:ascii="Times New Roman" w:hAnsi="宋体" w:hint="eastAsia"/>
              <w:sz w:val="21"/>
              <w:szCs w:val="21"/>
            </w:rPr>
            <w:t>3-10</w:t>
          </w:r>
        </w:p>
      </w:tc>
      <w:tc>
        <w:tcPr>
          <w:tcW w:w="2771" w:type="dxa"/>
          <w:vAlign w:val="center"/>
        </w:tcPr>
        <w:p w14:paraId="5412B1A9"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批准日期</w:t>
          </w:r>
          <w:r>
            <w:rPr>
              <w:rFonts w:ascii="Times New Roman" w:eastAsia="等线" w:hAnsi="Times New Roman"/>
              <w:sz w:val="21"/>
              <w:szCs w:val="21"/>
            </w:rPr>
            <w:t>/Date</w:t>
          </w:r>
          <w:r>
            <w:rPr>
              <w:rFonts w:ascii="Times New Roman" w:eastAsia="等线" w:hAnsi="Times New Roman" w:hint="eastAsia"/>
              <w:sz w:val="21"/>
              <w:szCs w:val="21"/>
            </w:rPr>
            <w:t>：</w:t>
          </w:r>
          <w:r>
            <w:rPr>
              <w:rFonts w:ascii="Times New Roman" w:hAnsi="宋体" w:hint="eastAsia"/>
              <w:sz w:val="21"/>
              <w:szCs w:val="21"/>
            </w:rPr>
            <w:t>2</w:t>
          </w:r>
          <w:r>
            <w:rPr>
              <w:rFonts w:ascii="Times New Roman" w:hAnsi="宋体"/>
              <w:sz w:val="21"/>
              <w:szCs w:val="21"/>
            </w:rPr>
            <w:t>0</w:t>
          </w:r>
          <w:r>
            <w:rPr>
              <w:rFonts w:ascii="Times New Roman" w:hAnsi="宋体" w:hint="eastAsia"/>
              <w:sz w:val="21"/>
              <w:szCs w:val="21"/>
            </w:rPr>
            <w:t>21-03-11</w:t>
          </w:r>
        </w:p>
      </w:tc>
      <w:tc>
        <w:tcPr>
          <w:tcW w:w="2509" w:type="dxa"/>
          <w:vAlign w:val="center"/>
        </w:tcPr>
        <w:p w14:paraId="6C36798F"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分发号</w:t>
          </w:r>
          <w:r>
            <w:rPr>
              <w:rFonts w:ascii="Times New Roman" w:eastAsia="等线" w:hAnsi="Times New Roman"/>
              <w:sz w:val="21"/>
              <w:szCs w:val="21"/>
            </w:rPr>
            <w:t>/Issue NO.</w:t>
          </w:r>
          <w:r>
            <w:rPr>
              <w:rFonts w:ascii="Times New Roman" w:eastAsia="等线" w:hAnsi="Times New Roman" w:hint="eastAsia"/>
              <w:sz w:val="21"/>
              <w:szCs w:val="21"/>
            </w:rPr>
            <w:t>：</w:t>
          </w:r>
        </w:p>
      </w:tc>
    </w:tr>
  </w:tbl>
  <w:p w14:paraId="0323190C" w14:textId="77777777" w:rsidR="009133D7" w:rsidRDefault="009133D7">
    <w:pPr>
      <w:pStyle w:val="ac"/>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singleLevel"/>
    <w:tmpl w:val="00000011"/>
    <w:lvl w:ilvl="0">
      <w:start w:val="1"/>
      <w:numFmt w:val="decimal"/>
      <w:suff w:val="nothing"/>
      <w:lvlText w:val="%1."/>
      <w:lvlJc w:val="left"/>
    </w:lvl>
  </w:abstractNum>
  <w:abstractNum w:abstractNumId="1" w15:restartNumberingAfterBreak="0">
    <w:nsid w:val="10EA144B"/>
    <w:multiLevelType w:val="singleLevel"/>
    <w:tmpl w:val="10EA144B"/>
    <w:lvl w:ilvl="0">
      <w:start w:val="9"/>
      <w:numFmt w:val="decimal"/>
      <w:lvlText w:val="%1."/>
      <w:lvlJc w:val="left"/>
      <w:pPr>
        <w:tabs>
          <w:tab w:val="left" w:pos="312"/>
        </w:tabs>
      </w:pPr>
    </w:lvl>
  </w:abstractNum>
  <w:abstractNum w:abstractNumId="2" w15:restartNumberingAfterBreak="0">
    <w:nsid w:val="66DF551F"/>
    <w:multiLevelType w:val="singleLevel"/>
    <w:tmpl w:val="66DF551F"/>
    <w:lvl w:ilvl="0">
      <w:start w:val="1"/>
      <w:numFmt w:val="decimal"/>
      <w:suff w:val="nothing"/>
      <w:lvlText w:val="%1."/>
      <w:lvlJc w:val="left"/>
    </w:lvl>
  </w:abstractNum>
  <w:num w:numId="1" w16cid:durableId="584651006">
    <w:abstractNumId w:val="0"/>
  </w:num>
  <w:num w:numId="2" w16cid:durableId="1572932858">
    <w:abstractNumId w:val="2"/>
  </w:num>
  <w:num w:numId="3" w16cid:durableId="9952618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博(Bo Liu)">
    <w15:presenceInfo w15:providerId="AD" w15:userId="S::liubo4@genomics.cn::f148b801-df24-4cf2-8972-bd5b31d96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200"/>
  <w:drawingGridHorizontalSpacing w:val="10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8B6"/>
    <w:rsid w:val="00000A9D"/>
    <w:rsid w:val="000022DA"/>
    <w:rsid w:val="0000386A"/>
    <w:rsid w:val="000043A3"/>
    <w:rsid w:val="00005524"/>
    <w:rsid w:val="00005D39"/>
    <w:rsid w:val="0001105A"/>
    <w:rsid w:val="00011462"/>
    <w:rsid w:val="00012DF3"/>
    <w:rsid w:val="00012EC6"/>
    <w:rsid w:val="00012F36"/>
    <w:rsid w:val="00013702"/>
    <w:rsid w:val="000150CA"/>
    <w:rsid w:val="000154C0"/>
    <w:rsid w:val="000156F9"/>
    <w:rsid w:val="00015C65"/>
    <w:rsid w:val="00016A41"/>
    <w:rsid w:val="00021C0C"/>
    <w:rsid w:val="0002226A"/>
    <w:rsid w:val="00022680"/>
    <w:rsid w:val="00022813"/>
    <w:rsid w:val="00022B25"/>
    <w:rsid w:val="00023675"/>
    <w:rsid w:val="00023807"/>
    <w:rsid w:val="0002471D"/>
    <w:rsid w:val="00024866"/>
    <w:rsid w:val="00024C9D"/>
    <w:rsid w:val="00024F7C"/>
    <w:rsid w:val="00031418"/>
    <w:rsid w:val="00031829"/>
    <w:rsid w:val="00033957"/>
    <w:rsid w:val="00034AC0"/>
    <w:rsid w:val="00034D07"/>
    <w:rsid w:val="000359BF"/>
    <w:rsid w:val="000367F0"/>
    <w:rsid w:val="000368FA"/>
    <w:rsid w:val="000401A8"/>
    <w:rsid w:val="000426DD"/>
    <w:rsid w:val="00043DE1"/>
    <w:rsid w:val="00044F46"/>
    <w:rsid w:val="000505A2"/>
    <w:rsid w:val="0005463A"/>
    <w:rsid w:val="000552D5"/>
    <w:rsid w:val="00055D66"/>
    <w:rsid w:val="0005698A"/>
    <w:rsid w:val="000600A1"/>
    <w:rsid w:val="00063997"/>
    <w:rsid w:val="00063D27"/>
    <w:rsid w:val="00064370"/>
    <w:rsid w:val="00064883"/>
    <w:rsid w:val="0006565E"/>
    <w:rsid w:val="000656C7"/>
    <w:rsid w:val="00065B11"/>
    <w:rsid w:val="000669E9"/>
    <w:rsid w:val="00071A8A"/>
    <w:rsid w:val="00072F17"/>
    <w:rsid w:val="000739F4"/>
    <w:rsid w:val="00073BF3"/>
    <w:rsid w:val="00073CB2"/>
    <w:rsid w:val="00075C95"/>
    <w:rsid w:val="000772B0"/>
    <w:rsid w:val="00077BC6"/>
    <w:rsid w:val="000802E1"/>
    <w:rsid w:val="00080B7C"/>
    <w:rsid w:val="00081A3C"/>
    <w:rsid w:val="000831B8"/>
    <w:rsid w:val="00083C94"/>
    <w:rsid w:val="00083FE4"/>
    <w:rsid w:val="00084138"/>
    <w:rsid w:val="000841B4"/>
    <w:rsid w:val="00084E04"/>
    <w:rsid w:val="00085D18"/>
    <w:rsid w:val="0008665F"/>
    <w:rsid w:val="00086A54"/>
    <w:rsid w:val="000923B1"/>
    <w:rsid w:val="0009304E"/>
    <w:rsid w:val="00093607"/>
    <w:rsid w:val="00095B6E"/>
    <w:rsid w:val="00095C88"/>
    <w:rsid w:val="00095D3D"/>
    <w:rsid w:val="0009694A"/>
    <w:rsid w:val="00096EAA"/>
    <w:rsid w:val="000979B3"/>
    <w:rsid w:val="000A072F"/>
    <w:rsid w:val="000A10DA"/>
    <w:rsid w:val="000A1B98"/>
    <w:rsid w:val="000A2D5C"/>
    <w:rsid w:val="000A2F94"/>
    <w:rsid w:val="000A349A"/>
    <w:rsid w:val="000A4086"/>
    <w:rsid w:val="000A4C4D"/>
    <w:rsid w:val="000A4F78"/>
    <w:rsid w:val="000A5F68"/>
    <w:rsid w:val="000A7B41"/>
    <w:rsid w:val="000A7E5B"/>
    <w:rsid w:val="000B151B"/>
    <w:rsid w:val="000B26B5"/>
    <w:rsid w:val="000B327A"/>
    <w:rsid w:val="000B3E0C"/>
    <w:rsid w:val="000B577F"/>
    <w:rsid w:val="000B7F64"/>
    <w:rsid w:val="000C19C2"/>
    <w:rsid w:val="000C215A"/>
    <w:rsid w:val="000C2C8B"/>
    <w:rsid w:val="000C4C07"/>
    <w:rsid w:val="000C4EFD"/>
    <w:rsid w:val="000C5F1D"/>
    <w:rsid w:val="000D1C16"/>
    <w:rsid w:val="000D2BB1"/>
    <w:rsid w:val="000D6C29"/>
    <w:rsid w:val="000E017B"/>
    <w:rsid w:val="000E0D0C"/>
    <w:rsid w:val="000E1362"/>
    <w:rsid w:val="000E1E25"/>
    <w:rsid w:val="000E2916"/>
    <w:rsid w:val="000E37DF"/>
    <w:rsid w:val="000E3F08"/>
    <w:rsid w:val="000E41AA"/>
    <w:rsid w:val="000E42E4"/>
    <w:rsid w:val="000E4E45"/>
    <w:rsid w:val="000E4E9B"/>
    <w:rsid w:val="000E73CD"/>
    <w:rsid w:val="000E74C9"/>
    <w:rsid w:val="000F007F"/>
    <w:rsid w:val="000F18D2"/>
    <w:rsid w:val="000F6C18"/>
    <w:rsid w:val="000F7909"/>
    <w:rsid w:val="001023D0"/>
    <w:rsid w:val="00105B16"/>
    <w:rsid w:val="0010692F"/>
    <w:rsid w:val="0011114C"/>
    <w:rsid w:val="00112AB6"/>
    <w:rsid w:val="00113DC6"/>
    <w:rsid w:val="00115031"/>
    <w:rsid w:val="00115141"/>
    <w:rsid w:val="0011524B"/>
    <w:rsid w:val="00115B40"/>
    <w:rsid w:val="0011690E"/>
    <w:rsid w:val="001202B1"/>
    <w:rsid w:val="00120364"/>
    <w:rsid w:val="0012341D"/>
    <w:rsid w:val="00123975"/>
    <w:rsid w:val="00124142"/>
    <w:rsid w:val="00124677"/>
    <w:rsid w:val="00124F12"/>
    <w:rsid w:val="00125893"/>
    <w:rsid w:val="001308C4"/>
    <w:rsid w:val="001327CC"/>
    <w:rsid w:val="00135010"/>
    <w:rsid w:val="00135437"/>
    <w:rsid w:val="00135893"/>
    <w:rsid w:val="00135A07"/>
    <w:rsid w:val="001376BD"/>
    <w:rsid w:val="00137707"/>
    <w:rsid w:val="00137B6B"/>
    <w:rsid w:val="00137DB5"/>
    <w:rsid w:val="001400CE"/>
    <w:rsid w:val="001402D1"/>
    <w:rsid w:val="00141305"/>
    <w:rsid w:val="00141984"/>
    <w:rsid w:val="00141DCB"/>
    <w:rsid w:val="00142DA9"/>
    <w:rsid w:val="00143887"/>
    <w:rsid w:val="00143C0C"/>
    <w:rsid w:val="0014402A"/>
    <w:rsid w:val="00144AE2"/>
    <w:rsid w:val="00144DC0"/>
    <w:rsid w:val="00150269"/>
    <w:rsid w:val="0015027D"/>
    <w:rsid w:val="00150723"/>
    <w:rsid w:val="00151E5A"/>
    <w:rsid w:val="00152C46"/>
    <w:rsid w:val="00153040"/>
    <w:rsid w:val="00154FCA"/>
    <w:rsid w:val="00155400"/>
    <w:rsid w:val="00156C65"/>
    <w:rsid w:val="00157995"/>
    <w:rsid w:val="00157B9E"/>
    <w:rsid w:val="00157F1F"/>
    <w:rsid w:val="001600AE"/>
    <w:rsid w:val="00161197"/>
    <w:rsid w:val="00161E3C"/>
    <w:rsid w:val="001620B8"/>
    <w:rsid w:val="00162A2B"/>
    <w:rsid w:val="0016391B"/>
    <w:rsid w:val="00165348"/>
    <w:rsid w:val="001658B6"/>
    <w:rsid w:val="00165D28"/>
    <w:rsid w:val="0016792C"/>
    <w:rsid w:val="00172B12"/>
    <w:rsid w:val="00173BAD"/>
    <w:rsid w:val="00174CC3"/>
    <w:rsid w:val="00180312"/>
    <w:rsid w:val="00180FE1"/>
    <w:rsid w:val="00185387"/>
    <w:rsid w:val="00186085"/>
    <w:rsid w:val="00186CCE"/>
    <w:rsid w:val="001902A9"/>
    <w:rsid w:val="0019043F"/>
    <w:rsid w:val="001917A0"/>
    <w:rsid w:val="0019236F"/>
    <w:rsid w:val="00192AE3"/>
    <w:rsid w:val="00194034"/>
    <w:rsid w:val="00194795"/>
    <w:rsid w:val="00196371"/>
    <w:rsid w:val="001965EE"/>
    <w:rsid w:val="0019774B"/>
    <w:rsid w:val="00197A30"/>
    <w:rsid w:val="001A0D92"/>
    <w:rsid w:val="001A1CC3"/>
    <w:rsid w:val="001A2CC7"/>
    <w:rsid w:val="001A32B2"/>
    <w:rsid w:val="001A4120"/>
    <w:rsid w:val="001A522F"/>
    <w:rsid w:val="001A61B1"/>
    <w:rsid w:val="001A6A93"/>
    <w:rsid w:val="001B02BE"/>
    <w:rsid w:val="001B1163"/>
    <w:rsid w:val="001B2427"/>
    <w:rsid w:val="001B24B6"/>
    <w:rsid w:val="001B2A13"/>
    <w:rsid w:val="001B345D"/>
    <w:rsid w:val="001B4C3B"/>
    <w:rsid w:val="001B6592"/>
    <w:rsid w:val="001B7C00"/>
    <w:rsid w:val="001C120C"/>
    <w:rsid w:val="001C1CDA"/>
    <w:rsid w:val="001C4092"/>
    <w:rsid w:val="001C40A6"/>
    <w:rsid w:val="001C47CB"/>
    <w:rsid w:val="001C5BE3"/>
    <w:rsid w:val="001C63E8"/>
    <w:rsid w:val="001D10D7"/>
    <w:rsid w:val="001D1682"/>
    <w:rsid w:val="001D1B41"/>
    <w:rsid w:val="001D2535"/>
    <w:rsid w:val="001D25C6"/>
    <w:rsid w:val="001D2EA1"/>
    <w:rsid w:val="001D4059"/>
    <w:rsid w:val="001D5AF9"/>
    <w:rsid w:val="001D737C"/>
    <w:rsid w:val="001E1966"/>
    <w:rsid w:val="001E5029"/>
    <w:rsid w:val="001E59F8"/>
    <w:rsid w:val="001E6AB3"/>
    <w:rsid w:val="001F104C"/>
    <w:rsid w:val="001F1551"/>
    <w:rsid w:val="001F2562"/>
    <w:rsid w:val="001F28E3"/>
    <w:rsid w:val="001F3375"/>
    <w:rsid w:val="001F418E"/>
    <w:rsid w:val="001F7F3A"/>
    <w:rsid w:val="00201E1B"/>
    <w:rsid w:val="002032FE"/>
    <w:rsid w:val="00206BC9"/>
    <w:rsid w:val="00207A23"/>
    <w:rsid w:val="00207B88"/>
    <w:rsid w:val="00210D9D"/>
    <w:rsid w:val="002125A9"/>
    <w:rsid w:val="002128B3"/>
    <w:rsid w:val="00214E9F"/>
    <w:rsid w:val="00215799"/>
    <w:rsid w:val="002165D4"/>
    <w:rsid w:val="00217F05"/>
    <w:rsid w:val="002202E3"/>
    <w:rsid w:val="0022130A"/>
    <w:rsid w:val="00221F7C"/>
    <w:rsid w:val="00222F35"/>
    <w:rsid w:val="002232BA"/>
    <w:rsid w:val="00223806"/>
    <w:rsid w:val="00224215"/>
    <w:rsid w:val="0022479F"/>
    <w:rsid w:val="00224BB3"/>
    <w:rsid w:val="0022505B"/>
    <w:rsid w:val="00226254"/>
    <w:rsid w:val="0023007B"/>
    <w:rsid w:val="00232DF9"/>
    <w:rsid w:val="0023459D"/>
    <w:rsid w:val="002357AB"/>
    <w:rsid w:val="002367BD"/>
    <w:rsid w:val="00236FA6"/>
    <w:rsid w:val="002401BD"/>
    <w:rsid w:val="002403D7"/>
    <w:rsid w:val="002422F1"/>
    <w:rsid w:val="00242565"/>
    <w:rsid w:val="0024323E"/>
    <w:rsid w:val="00243F34"/>
    <w:rsid w:val="0024571A"/>
    <w:rsid w:val="0024628C"/>
    <w:rsid w:val="00250D67"/>
    <w:rsid w:val="00251A50"/>
    <w:rsid w:val="0025369A"/>
    <w:rsid w:val="00254A5B"/>
    <w:rsid w:val="002570A4"/>
    <w:rsid w:val="00261070"/>
    <w:rsid w:val="002611F6"/>
    <w:rsid w:val="00262A7E"/>
    <w:rsid w:val="0026628B"/>
    <w:rsid w:val="00266AC3"/>
    <w:rsid w:val="00271FC3"/>
    <w:rsid w:val="00272C73"/>
    <w:rsid w:val="00273124"/>
    <w:rsid w:val="00273B76"/>
    <w:rsid w:val="002743EB"/>
    <w:rsid w:val="002744A5"/>
    <w:rsid w:val="0027484B"/>
    <w:rsid w:val="00274A9F"/>
    <w:rsid w:val="00277871"/>
    <w:rsid w:val="00282832"/>
    <w:rsid w:val="00283EC0"/>
    <w:rsid w:val="002843DE"/>
    <w:rsid w:val="00284486"/>
    <w:rsid w:val="0028459B"/>
    <w:rsid w:val="0028629B"/>
    <w:rsid w:val="002868B0"/>
    <w:rsid w:val="00286D96"/>
    <w:rsid w:val="00287860"/>
    <w:rsid w:val="0029008D"/>
    <w:rsid w:val="00290B62"/>
    <w:rsid w:val="00294245"/>
    <w:rsid w:val="002948E1"/>
    <w:rsid w:val="002954AD"/>
    <w:rsid w:val="00295C16"/>
    <w:rsid w:val="0029629C"/>
    <w:rsid w:val="0029660D"/>
    <w:rsid w:val="00297642"/>
    <w:rsid w:val="00297CE5"/>
    <w:rsid w:val="002A083C"/>
    <w:rsid w:val="002A0B91"/>
    <w:rsid w:val="002A16B7"/>
    <w:rsid w:val="002A2E0C"/>
    <w:rsid w:val="002A2E71"/>
    <w:rsid w:val="002A32FA"/>
    <w:rsid w:val="002A4189"/>
    <w:rsid w:val="002A6180"/>
    <w:rsid w:val="002A6634"/>
    <w:rsid w:val="002B0D81"/>
    <w:rsid w:val="002B0FC6"/>
    <w:rsid w:val="002B1142"/>
    <w:rsid w:val="002B2424"/>
    <w:rsid w:val="002B3E5F"/>
    <w:rsid w:val="002B46D9"/>
    <w:rsid w:val="002B514E"/>
    <w:rsid w:val="002B60B5"/>
    <w:rsid w:val="002B66FE"/>
    <w:rsid w:val="002C019B"/>
    <w:rsid w:val="002C0763"/>
    <w:rsid w:val="002C0FB4"/>
    <w:rsid w:val="002C16A9"/>
    <w:rsid w:val="002C4CA0"/>
    <w:rsid w:val="002C6559"/>
    <w:rsid w:val="002C787A"/>
    <w:rsid w:val="002C7A6A"/>
    <w:rsid w:val="002D018F"/>
    <w:rsid w:val="002D07AE"/>
    <w:rsid w:val="002D198C"/>
    <w:rsid w:val="002D19D7"/>
    <w:rsid w:val="002D2E97"/>
    <w:rsid w:val="002D65F0"/>
    <w:rsid w:val="002E10C2"/>
    <w:rsid w:val="002E2808"/>
    <w:rsid w:val="002E2FAE"/>
    <w:rsid w:val="002E6137"/>
    <w:rsid w:val="002E6AE7"/>
    <w:rsid w:val="002F0695"/>
    <w:rsid w:val="002F103A"/>
    <w:rsid w:val="002F186F"/>
    <w:rsid w:val="002F3417"/>
    <w:rsid w:val="002F3E8B"/>
    <w:rsid w:val="002F53BB"/>
    <w:rsid w:val="002F6162"/>
    <w:rsid w:val="002F6969"/>
    <w:rsid w:val="00302FC7"/>
    <w:rsid w:val="00303B98"/>
    <w:rsid w:val="00306258"/>
    <w:rsid w:val="00307E86"/>
    <w:rsid w:val="00314614"/>
    <w:rsid w:val="0031543F"/>
    <w:rsid w:val="00315CDC"/>
    <w:rsid w:val="003168DC"/>
    <w:rsid w:val="00316D53"/>
    <w:rsid w:val="003178D1"/>
    <w:rsid w:val="0032038B"/>
    <w:rsid w:val="00322469"/>
    <w:rsid w:val="00323EE0"/>
    <w:rsid w:val="003255B5"/>
    <w:rsid w:val="00325A19"/>
    <w:rsid w:val="00325AA4"/>
    <w:rsid w:val="003264E1"/>
    <w:rsid w:val="00327D4B"/>
    <w:rsid w:val="00327D7E"/>
    <w:rsid w:val="00327FE8"/>
    <w:rsid w:val="00331007"/>
    <w:rsid w:val="00331117"/>
    <w:rsid w:val="00331AF7"/>
    <w:rsid w:val="0033229F"/>
    <w:rsid w:val="003329A2"/>
    <w:rsid w:val="00333115"/>
    <w:rsid w:val="00334516"/>
    <w:rsid w:val="00335055"/>
    <w:rsid w:val="00337C93"/>
    <w:rsid w:val="00341224"/>
    <w:rsid w:val="00342680"/>
    <w:rsid w:val="00343D47"/>
    <w:rsid w:val="00345066"/>
    <w:rsid w:val="003450FC"/>
    <w:rsid w:val="0034541A"/>
    <w:rsid w:val="003458C6"/>
    <w:rsid w:val="00345946"/>
    <w:rsid w:val="00345DF0"/>
    <w:rsid w:val="00346B94"/>
    <w:rsid w:val="003525EA"/>
    <w:rsid w:val="00352801"/>
    <w:rsid w:val="00353538"/>
    <w:rsid w:val="00353892"/>
    <w:rsid w:val="003540FB"/>
    <w:rsid w:val="00354102"/>
    <w:rsid w:val="00354E91"/>
    <w:rsid w:val="00354EBD"/>
    <w:rsid w:val="0035741C"/>
    <w:rsid w:val="0036198B"/>
    <w:rsid w:val="00361A4C"/>
    <w:rsid w:val="00361C0C"/>
    <w:rsid w:val="00362ADF"/>
    <w:rsid w:val="00364C7F"/>
    <w:rsid w:val="00364DDD"/>
    <w:rsid w:val="00366920"/>
    <w:rsid w:val="00367C6B"/>
    <w:rsid w:val="00371DDC"/>
    <w:rsid w:val="00373023"/>
    <w:rsid w:val="00373335"/>
    <w:rsid w:val="00373666"/>
    <w:rsid w:val="0038137A"/>
    <w:rsid w:val="00381964"/>
    <w:rsid w:val="00381E02"/>
    <w:rsid w:val="00381E81"/>
    <w:rsid w:val="0038475D"/>
    <w:rsid w:val="003858EA"/>
    <w:rsid w:val="00387AAA"/>
    <w:rsid w:val="00391E80"/>
    <w:rsid w:val="00392F4C"/>
    <w:rsid w:val="00394C70"/>
    <w:rsid w:val="003962D2"/>
    <w:rsid w:val="00397BF7"/>
    <w:rsid w:val="003A03C8"/>
    <w:rsid w:val="003A1558"/>
    <w:rsid w:val="003A2352"/>
    <w:rsid w:val="003A35E8"/>
    <w:rsid w:val="003A3E21"/>
    <w:rsid w:val="003A50EF"/>
    <w:rsid w:val="003A59B5"/>
    <w:rsid w:val="003A5BFF"/>
    <w:rsid w:val="003B02B8"/>
    <w:rsid w:val="003B02C5"/>
    <w:rsid w:val="003B0384"/>
    <w:rsid w:val="003B0D75"/>
    <w:rsid w:val="003B2009"/>
    <w:rsid w:val="003B215F"/>
    <w:rsid w:val="003B3B39"/>
    <w:rsid w:val="003B3FFA"/>
    <w:rsid w:val="003B594D"/>
    <w:rsid w:val="003B76B1"/>
    <w:rsid w:val="003C3A51"/>
    <w:rsid w:val="003C3BD5"/>
    <w:rsid w:val="003C4BAD"/>
    <w:rsid w:val="003C50C8"/>
    <w:rsid w:val="003C527B"/>
    <w:rsid w:val="003C65C8"/>
    <w:rsid w:val="003C6AE9"/>
    <w:rsid w:val="003C70C8"/>
    <w:rsid w:val="003D05E8"/>
    <w:rsid w:val="003D2E47"/>
    <w:rsid w:val="003D492E"/>
    <w:rsid w:val="003D5EAD"/>
    <w:rsid w:val="003D6CC9"/>
    <w:rsid w:val="003D7D48"/>
    <w:rsid w:val="003E037F"/>
    <w:rsid w:val="003E09D4"/>
    <w:rsid w:val="003E0BB9"/>
    <w:rsid w:val="003E3B7E"/>
    <w:rsid w:val="003E46CB"/>
    <w:rsid w:val="003E4CB1"/>
    <w:rsid w:val="003E5727"/>
    <w:rsid w:val="003E5906"/>
    <w:rsid w:val="003F06D6"/>
    <w:rsid w:val="003F0D4F"/>
    <w:rsid w:val="003F691A"/>
    <w:rsid w:val="004017FF"/>
    <w:rsid w:val="004026E8"/>
    <w:rsid w:val="00402D32"/>
    <w:rsid w:val="00410E41"/>
    <w:rsid w:val="0041126C"/>
    <w:rsid w:val="00411324"/>
    <w:rsid w:val="004114C8"/>
    <w:rsid w:val="0041156B"/>
    <w:rsid w:val="00412711"/>
    <w:rsid w:val="004162B5"/>
    <w:rsid w:val="0041681D"/>
    <w:rsid w:val="004201C4"/>
    <w:rsid w:val="00425872"/>
    <w:rsid w:val="00425D7F"/>
    <w:rsid w:val="00426983"/>
    <w:rsid w:val="004277EE"/>
    <w:rsid w:val="0043052B"/>
    <w:rsid w:val="00430E3B"/>
    <w:rsid w:val="004310DF"/>
    <w:rsid w:val="004315D6"/>
    <w:rsid w:val="00431F4F"/>
    <w:rsid w:val="0043210E"/>
    <w:rsid w:val="004337A9"/>
    <w:rsid w:val="004344DB"/>
    <w:rsid w:val="004347AC"/>
    <w:rsid w:val="004358F9"/>
    <w:rsid w:val="00435ED3"/>
    <w:rsid w:val="0044119E"/>
    <w:rsid w:val="00444145"/>
    <w:rsid w:val="00444B6B"/>
    <w:rsid w:val="00444BA8"/>
    <w:rsid w:val="004460D1"/>
    <w:rsid w:val="00446500"/>
    <w:rsid w:val="0044688E"/>
    <w:rsid w:val="00450CC8"/>
    <w:rsid w:val="00452032"/>
    <w:rsid w:val="00452EAB"/>
    <w:rsid w:val="00452F27"/>
    <w:rsid w:val="00455D66"/>
    <w:rsid w:val="004572F2"/>
    <w:rsid w:val="00457EC5"/>
    <w:rsid w:val="0046078C"/>
    <w:rsid w:val="00461627"/>
    <w:rsid w:val="00461EA1"/>
    <w:rsid w:val="00462830"/>
    <w:rsid w:val="0046444A"/>
    <w:rsid w:val="00464F42"/>
    <w:rsid w:val="00465479"/>
    <w:rsid w:val="00467DF2"/>
    <w:rsid w:val="004702FA"/>
    <w:rsid w:val="00470CBE"/>
    <w:rsid w:val="00471121"/>
    <w:rsid w:val="00471B05"/>
    <w:rsid w:val="00471B81"/>
    <w:rsid w:val="00473317"/>
    <w:rsid w:val="00473EC8"/>
    <w:rsid w:val="00474CFE"/>
    <w:rsid w:val="00475560"/>
    <w:rsid w:val="00477E92"/>
    <w:rsid w:val="00482AEF"/>
    <w:rsid w:val="00482D0D"/>
    <w:rsid w:val="00484F8D"/>
    <w:rsid w:val="00487A73"/>
    <w:rsid w:val="004924EF"/>
    <w:rsid w:val="0049271D"/>
    <w:rsid w:val="004928E8"/>
    <w:rsid w:val="00492A76"/>
    <w:rsid w:val="00493839"/>
    <w:rsid w:val="00493C34"/>
    <w:rsid w:val="00493FE5"/>
    <w:rsid w:val="00496B72"/>
    <w:rsid w:val="004A0C77"/>
    <w:rsid w:val="004A0E18"/>
    <w:rsid w:val="004A2C12"/>
    <w:rsid w:val="004A2F0C"/>
    <w:rsid w:val="004A3568"/>
    <w:rsid w:val="004A52A6"/>
    <w:rsid w:val="004A6BA0"/>
    <w:rsid w:val="004B0036"/>
    <w:rsid w:val="004B01AC"/>
    <w:rsid w:val="004B1249"/>
    <w:rsid w:val="004B1790"/>
    <w:rsid w:val="004B297D"/>
    <w:rsid w:val="004B35D0"/>
    <w:rsid w:val="004B42EF"/>
    <w:rsid w:val="004B485D"/>
    <w:rsid w:val="004B4D45"/>
    <w:rsid w:val="004B5382"/>
    <w:rsid w:val="004B5446"/>
    <w:rsid w:val="004B7362"/>
    <w:rsid w:val="004C101A"/>
    <w:rsid w:val="004C2A9C"/>
    <w:rsid w:val="004C410F"/>
    <w:rsid w:val="004C469B"/>
    <w:rsid w:val="004D083B"/>
    <w:rsid w:val="004D4379"/>
    <w:rsid w:val="004D4951"/>
    <w:rsid w:val="004D7114"/>
    <w:rsid w:val="004D7FE7"/>
    <w:rsid w:val="004E04B5"/>
    <w:rsid w:val="004E057F"/>
    <w:rsid w:val="004E0996"/>
    <w:rsid w:val="004E1FC0"/>
    <w:rsid w:val="004E2D98"/>
    <w:rsid w:val="004E455A"/>
    <w:rsid w:val="004E542D"/>
    <w:rsid w:val="004F0696"/>
    <w:rsid w:val="004F0838"/>
    <w:rsid w:val="004F27EE"/>
    <w:rsid w:val="004F29D1"/>
    <w:rsid w:val="004F40B4"/>
    <w:rsid w:val="004F6B5A"/>
    <w:rsid w:val="004F705F"/>
    <w:rsid w:val="004F739F"/>
    <w:rsid w:val="004F7F02"/>
    <w:rsid w:val="00500123"/>
    <w:rsid w:val="00500780"/>
    <w:rsid w:val="00500F4A"/>
    <w:rsid w:val="00502702"/>
    <w:rsid w:val="005040EB"/>
    <w:rsid w:val="0050452A"/>
    <w:rsid w:val="00504585"/>
    <w:rsid w:val="00504AE1"/>
    <w:rsid w:val="005051A2"/>
    <w:rsid w:val="005072D5"/>
    <w:rsid w:val="005073EA"/>
    <w:rsid w:val="00511B96"/>
    <w:rsid w:val="0051241E"/>
    <w:rsid w:val="005127FA"/>
    <w:rsid w:val="00512DF2"/>
    <w:rsid w:val="00515EB7"/>
    <w:rsid w:val="00515F84"/>
    <w:rsid w:val="005165AD"/>
    <w:rsid w:val="00517BCE"/>
    <w:rsid w:val="00520026"/>
    <w:rsid w:val="00520648"/>
    <w:rsid w:val="00522103"/>
    <w:rsid w:val="00522560"/>
    <w:rsid w:val="00522AAF"/>
    <w:rsid w:val="00522DBF"/>
    <w:rsid w:val="00523528"/>
    <w:rsid w:val="005243FD"/>
    <w:rsid w:val="00525057"/>
    <w:rsid w:val="00525B34"/>
    <w:rsid w:val="005260E3"/>
    <w:rsid w:val="00526AEE"/>
    <w:rsid w:val="00531D05"/>
    <w:rsid w:val="0053223D"/>
    <w:rsid w:val="00533A0C"/>
    <w:rsid w:val="00535343"/>
    <w:rsid w:val="005358B0"/>
    <w:rsid w:val="00536C07"/>
    <w:rsid w:val="0053735D"/>
    <w:rsid w:val="00537551"/>
    <w:rsid w:val="00540F0C"/>
    <w:rsid w:val="00540F6E"/>
    <w:rsid w:val="00541504"/>
    <w:rsid w:val="00543975"/>
    <w:rsid w:val="00545B66"/>
    <w:rsid w:val="00545DC0"/>
    <w:rsid w:val="00546751"/>
    <w:rsid w:val="00550AED"/>
    <w:rsid w:val="00551B3C"/>
    <w:rsid w:val="005522E7"/>
    <w:rsid w:val="005542D6"/>
    <w:rsid w:val="00555BCA"/>
    <w:rsid w:val="00555C8B"/>
    <w:rsid w:val="0055676E"/>
    <w:rsid w:val="005577CD"/>
    <w:rsid w:val="00557F20"/>
    <w:rsid w:val="00560B27"/>
    <w:rsid w:val="00562F73"/>
    <w:rsid w:val="005652F4"/>
    <w:rsid w:val="0056549B"/>
    <w:rsid w:val="00566381"/>
    <w:rsid w:val="0056682A"/>
    <w:rsid w:val="0056736A"/>
    <w:rsid w:val="00567FBB"/>
    <w:rsid w:val="00570660"/>
    <w:rsid w:val="00570C49"/>
    <w:rsid w:val="00573457"/>
    <w:rsid w:val="0057428F"/>
    <w:rsid w:val="005756D2"/>
    <w:rsid w:val="0057593E"/>
    <w:rsid w:val="00576550"/>
    <w:rsid w:val="00576943"/>
    <w:rsid w:val="005769C5"/>
    <w:rsid w:val="00577229"/>
    <w:rsid w:val="005779CF"/>
    <w:rsid w:val="00580A4A"/>
    <w:rsid w:val="00583774"/>
    <w:rsid w:val="0058457B"/>
    <w:rsid w:val="005900D8"/>
    <w:rsid w:val="005903CB"/>
    <w:rsid w:val="005908E3"/>
    <w:rsid w:val="005913F4"/>
    <w:rsid w:val="00592B7A"/>
    <w:rsid w:val="005978E3"/>
    <w:rsid w:val="005A121D"/>
    <w:rsid w:val="005A1884"/>
    <w:rsid w:val="005A2956"/>
    <w:rsid w:val="005A5F92"/>
    <w:rsid w:val="005A5FFD"/>
    <w:rsid w:val="005A7FF8"/>
    <w:rsid w:val="005B0D55"/>
    <w:rsid w:val="005B0F1B"/>
    <w:rsid w:val="005B401B"/>
    <w:rsid w:val="005B47B0"/>
    <w:rsid w:val="005B56B1"/>
    <w:rsid w:val="005B5E9E"/>
    <w:rsid w:val="005C127C"/>
    <w:rsid w:val="005C155C"/>
    <w:rsid w:val="005C27F8"/>
    <w:rsid w:val="005C3404"/>
    <w:rsid w:val="005C37A4"/>
    <w:rsid w:val="005C4D16"/>
    <w:rsid w:val="005C5288"/>
    <w:rsid w:val="005C79C7"/>
    <w:rsid w:val="005D0260"/>
    <w:rsid w:val="005D0805"/>
    <w:rsid w:val="005D1CC6"/>
    <w:rsid w:val="005D338C"/>
    <w:rsid w:val="005D58A9"/>
    <w:rsid w:val="005D7289"/>
    <w:rsid w:val="005D7652"/>
    <w:rsid w:val="005E0780"/>
    <w:rsid w:val="005E170A"/>
    <w:rsid w:val="005E221E"/>
    <w:rsid w:val="005E285B"/>
    <w:rsid w:val="005E3C18"/>
    <w:rsid w:val="005E6406"/>
    <w:rsid w:val="005E7248"/>
    <w:rsid w:val="005E73CA"/>
    <w:rsid w:val="005E7764"/>
    <w:rsid w:val="005F1ECC"/>
    <w:rsid w:val="005F2A4E"/>
    <w:rsid w:val="005F55F1"/>
    <w:rsid w:val="005F637C"/>
    <w:rsid w:val="005F6BC5"/>
    <w:rsid w:val="00600CF0"/>
    <w:rsid w:val="00602930"/>
    <w:rsid w:val="006044A4"/>
    <w:rsid w:val="00604EE9"/>
    <w:rsid w:val="00610C0E"/>
    <w:rsid w:val="00611F76"/>
    <w:rsid w:val="00612672"/>
    <w:rsid w:val="006133C2"/>
    <w:rsid w:val="00616F60"/>
    <w:rsid w:val="0062058B"/>
    <w:rsid w:val="006210BB"/>
    <w:rsid w:val="006231FC"/>
    <w:rsid w:val="00623CCF"/>
    <w:rsid w:val="006247DE"/>
    <w:rsid w:val="00625757"/>
    <w:rsid w:val="006275A1"/>
    <w:rsid w:val="0062778C"/>
    <w:rsid w:val="006303E0"/>
    <w:rsid w:val="00631962"/>
    <w:rsid w:val="00631CBC"/>
    <w:rsid w:val="00632262"/>
    <w:rsid w:val="0063589C"/>
    <w:rsid w:val="0063677E"/>
    <w:rsid w:val="006408C6"/>
    <w:rsid w:val="00642DD2"/>
    <w:rsid w:val="00643B83"/>
    <w:rsid w:val="00644685"/>
    <w:rsid w:val="00644FDF"/>
    <w:rsid w:val="00650751"/>
    <w:rsid w:val="00650801"/>
    <w:rsid w:val="00651557"/>
    <w:rsid w:val="00651F1B"/>
    <w:rsid w:val="0065208D"/>
    <w:rsid w:val="006529BD"/>
    <w:rsid w:val="00652A38"/>
    <w:rsid w:val="00652A76"/>
    <w:rsid w:val="00652B2F"/>
    <w:rsid w:val="00654129"/>
    <w:rsid w:val="00656938"/>
    <w:rsid w:val="00657E46"/>
    <w:rsid w:val="006625D5"/>
    <w:rsid w:val="006632E4"/>
    <w:rsid w:val="00665D59"/>
    <w:rsid w:val="00667405"/>
    <w:rsid w:val="0067108C"/>
    <w:rsid w:val="0067131E"/>
    <w:rsid w:val="00671399"/>
    <w:rsid w:val="0067220B"/>
    <w:rsid w:val="00672A20"/>
    <w:rsid w:val="00672EB7"/>
    <w:rsid w:val="00676835"/>
    <w:rsid w:val="00676AA2"/>
    <w:rsid w:val="00676E18"/>
    <w:rsid w:val="00677AAD"/>
    <w:rsid w:val="00681585"/>
    <w:rsid w:val="006826A9"/>
    <w:rsid w:val="0068347D"/>
    <w:rsid w:val="00687D49"/>
    <w:rsid w:val="00693119"/>
    <w:rsid w:val="00693363"/>
    <w:rsid w:val="00693652"/>
    <w:rsid w:val="00694D48"/>
    <w:rsid w:val="00695417"/>
    <w:rsid w:val="006963C3"/>
    <w:rsid w:val="0069767C"/>
    <w:rsid w:val="006A0E65"/>
    <w:rsid w:val="006A16B5"/>
    <w:rsid w:val="006A3D0B"/>
    <w:rsid w:val="006A3F85"/>
    <w:rsid w:val="006A497E"/>
    <w:rsid w:val="006A5135"/>
    <w:rsid w:val="006A56DF"/>
    <w:rsid w:val="006A5E5A"/>
    <w:rsid w:val="006A7D6A"/>
    <w:rsid w:val="006B3942"/>
    <w:rsid w:val="006B3EFA"/>
    <w:rsid w:val="006B52C5"/>
    <w:rsid w:val="006B686E"/>
    <w:rsid w:val="006C7B28"/>
    <w:rsid w:val="006D0AF3"/>
    <w:rsid w:val="006D0B60"/>
    <w:rsid w:val="006D13DF"/>
    <w:rsid w:val="006D49F5"/>
    <w:rsid w:val="006D542D"/>
    <w:rsid w:val="006D548E"/>
    <w:rsid w:val="006D7169"/>
    <w:rsid w:val="006D7607"/>
    <w:rsid w:val="006E19E1"/>
    <w:rsid w:val="006E1A58"/>
    <w:rsid w:val="006E24A3"/>
    <w:rsid w:val="006E34DE"/>
    <w:rsid w:val="006E3C9C"/>
    <w:rsid w:val="006E4A15"/>
    <w:rsid w:val="006E73A1"/>
    <w:rsid w:val="006F0794"/>
    <w:rsid w:val="006F17C1"/>
    <w:rsid w:val="006F3F06"/>
    <w:rsid w:val="006F447B"/>
    <w:rsid w:val="007017FA"/>
    <w:rsid w:val="00701B44"/>
    <w:rsid w:val="00702207"/>
    <w:rsid w:val="007029EE"/>
    <w:rsid w:val="00702EBC"/>
    <w:rsid w:val="0070451B"/>
    <w:rsid w:val="00706BBE"/>
    <w:rsid w:val="00706F34"/>
    <w:rsid w:val="00707119"/>
    <w:rsid w:val="007075A2"/>
    <w:rsid w:val="00713C22"/>
    <w:rsid w:val="0071544F"/>
    <w:rsid w:val="00716707"/>
    <w:rsid w:val="0071687D"/>
    <w:rsid w:val="00717C02"/>
    <w:rsid w:val="00720481"/>
    <w:rsid w:val="00723A52"/>
    <w:rsid w:val="00724108"/>
    <w:rsid w:val="00727ACA"/>
    <w:rsid w:val="00730722"/>
    <w:rsid w:val="00731A9A"/>
    <w:rsid w:val="00733152"/>
    <w:rsid w:val="00733594"/>
    <w:rsid w:val="007356CA"/>
    <w:rsid w:val="0073593C"/>
    <w:rsid w:val="00740528"/>
    <w:rsid w:val="00741208"/>
    <w:rsid w:val="007413D2"/>
    <w:rsid w:val="007453B6"/>
    <w:rsid w:val="00747057"/>
    <w:rsid w:val="00747217"/>
    <w:rsid w:val="0075044C"/>
    <w:rsid w:val="007511D4"/>
    <w:rsid w:val="007512B4"/>
    <w:rsid w:val="00755970"/>
    <w:rsid w:val="00755F43"/>
    <w:rsid w:val="0075740A"/>
    <w:rsid w:val="00757F3B"/>
    <w:rsid w:val="00760674"/>
    <w:rsid w:val="007619CE"/>
    <w:rsid w:val="00762AB7"/>
    <w:rsid w:val="00763A47"/>
    <w:rsid w:val="00767E5D"/>
    <w:rsid w:val="007702C7"/>
    <w:rsid w:val="00771B3E"/>
    <w:rsid w:val="00773772"/>
    <w:rsid w:val="00773F34"/>
    <w:rsid w:val="00774069"/>
    <w:rsid w:val="00775B41"/>
    <w:rsid w:val="00780078"/>
    <w:rsid w:val="00784887"/>
    <w:rsid w:val="0078577B"/>
    <w:rsid w:val="007861F1"/>
    <w:rsid w:val="00786409"/>
    <w:rsid w:val="007864D9"/>
    <w:rsid w:val="0078759F"/>
    <w:rsid w:val="007876A9"/>
    <w:rsid w:val="00790676"/>
    <w:rsid w:val="00797731"/>
    <w:rsid w:val="0079791A"/>
    <w:rsid w:val="007A0418"/>
    <w:rsid w:val="007A0B12"/>
    <w:rsid w:val="007A5411"/>
    <w:rsid w:val="007A5814"/>
    <w:rsid w:val="007A62F2"/>
    <w:rsid w:val="007A7457"/>
    <w:rsid w:val="007B0BE3"/>
    <w:rsid w:val="007B228B"/>
    <w:rsid w:val="007B27CF"/>
    <w:rsid w:val="007B32A4"/>
    <w:rsid w:val="007B485A"/>
    <w:rsid w:val="007C0481"/>
    <w:rsid w:val="007C20D0"/>
    <w:rsid w:val="007C256A"/>
    <w:rsid w:val="007C28C9"/>
    <w:rsid w:val="007C552E"/>
    <w:rsid w:val="007D133B"/>
    <w:rsid w:val="007D37BA"/>
    <w:rsid w:val="007D7B64"/>
    <w:rsid w:val="007E094F"/>
    <w:rsid w:val="007E0A93"/>
    <w:rsid w:val="007E1195"/>
    <w:rsid w:val="007E17A8"/>
    <w:rsid w:val="007E2098"/>
    <w:rsid w:val="007E2707"/>
    <w:rsid w:val="007E2D13"/>
    <w:rsid w:val="007E57FC"/>
    <w:rsid w:val="007E5DF2"/>
    <w:rsid w:val="007E6246"/>
    <w:rsid w:val="007E6B44"/>
    <w:rsid w:val="007E7DDE"/>
    <w:rsid w:val="007F074F"/>
    <w:rsid w:val="007F54C8"/>
    <w:rsid w:val="007F5679"/>
    <w:rsid w:val="007F6BD9"/>
    <w:rsid w:val="007F722C"/>
    <w:rsid w:val="00802A1B"/>
    <w:rsid w:val="00802EF8"/>
    <w:rsid w:val="008039EE"/>
    <w:rsid w:val="008068A2"/>
    <w:rsid w:val="00806A9C"/>
    <w:rsid w:val="0080705E"/>
    <w:rsid w:val="00807FEA"/>
    <w:rsid w:val="00810BF0"/>
    <w:rsid w:val="00812782"/>
    <w:rsid w:val="00812F26"/>
    <w:rsid w:val="00814EED"/>
    <w:rsid w:val="00816477"/>
    <w:rsid w:val="00820503"/>
    <w:rsid w:val="00820B0E"/>
    <w:rsid w:val="00821054"/>
    <w:rsid w:val="00822BED"/>
    <w:rsid w:val="00826F2A"/>
    <w:rsid w:val="008302C3"/>
    <w:rsid w:val="00830F22"/>
    <w:rsid w:val="0083143F"/>
    <w:rsid w:val="0083361E"/>
    <w:rsid w:val="00835A36"/>
    <w:rsid w:val="00835BB4"/>
    <w:rsid w:val="00837111"/>
    <w:rsid w:val="0083738E"/>
    <w:rsid w:val="00837C17"/>
    <w:rsid w:val="00842ECF"/>
    <w:rsid w:val="0084351B"/>
    <w:rsid w:val="00843871"/>
    <w:rsid w:val="00844027"/>
    <w:rsid w:val="00844F0C"/>
    <w:rsid w:val="00845A14"/>
    <w:rsid w:val="00846DC5"/>
    <w:rsid w:val="00850661"/>
    <w:rsid w:val="00851464"/>
    <w:rsid w:val="00851C39"/>
    <w:rsid w:val="00851E7C"/>
    <w:rsid w:val="0085381F"/>
    <w:rsid w:val="008552CC"/>
    <w:rsid w:val="008555A3"/>
    <w:rsid w:val="0085584D"/>
    <w:rsid w:val="00855B48"/>
    <w:rsid w:val="008575F3"/>
    <w:rsid w:val="00860D57"/>
    <w:rsid w:val="00861284"/>
    <w:rsid w:val="00862CED"/>
    <w:rsid w:val="00864E7E"/>
    <w:rsid w:val="00866702"/>
    <w:rsid w:val="00866980"/>
    <w:rsid w:val="00867AE8"/>
    <w:rsid w:val="0087071D"/>
    <w:rsid w:val="008710E1"/>
    <w:rsid w:val="00873135"/>
    <w:rsid w:val="00874CE3"/>
    <w:rsid w:val="00874DA7"/>
    <w:rsid w:val="0087632D"/>
    <w:rsid w:val="008763C8"/>
    <w:rsid w:val="00877C2F"/>
    <w:rsid w:val="00880683"/>
    <w:rsid w:val="008811FD"/>
    <w:rsid w:val="00882551"/>
    <w:rsid w:val="0088349C"/>
    <w:rsid w:val="00883BBF"/>
    <w:rsid w:val="00884928"/>
    <w:rsid w:val="00885DA7"/>
    <w:rsid w:val="00886A45"/>
    <w:rsid w:val="00886B8B"/>
    <w:rsid w:val="00892244"/>
    <w:rsid w:val="0089365D"/>
    <w:rsid w:val="008941B1"/>
    <w:rsid w:val="0089574F"/>
    <w:rsid w:val="00896E72"/>
    <w:rsid w:val="00897289"/>
    <w:rsid w:val="008976F9"/>
    <w:rsid w:val="008A26F6"/>
    <w:rsid w:val="008A2F0B"/>
    <w:rsid w:val="008A4734"/>
    <w:rsid w:val="008A670E"/>
    <w:rsid w:val="008B165A"/>
    <w:rsid w:val="008B7772"/>
    <w:rsid w:val="008C120D"/>
    <w:rsid w:val="008C17CA"/>
    <w:rsid w:val="008C1B46"/>
    <w:rsid w:val="008C332B"/>
    <w:rsid w:val="008C3CCA"/>
    <w:rsid w:val="008C49B8"/>
    <w:rsid w:val="008C5255"/>
    <w:rsid w:val="008C5BFC"/>
    <w:rsid w:val="008C5C5B"/>
    <w:rsid w:val="008C5C9A"/>
    <w:rsid w:val="008D0774"/>
    <w:rsid w:val="008D11D9"/>
    <w:rsid w:val="008D2BA8"/>
    <w:rsid w:val="008D3E91"/>
    <w:rsid w:val="008D47B1"/>
    <w:rsid w:val="008D4E53"/>
    <w:rsid w:val="008D6297"/>
    <w:rsid w:val="008D737A"/>
    <w:rsid w:val="008E0244"/>
    <w:rsid w:val="008E08EF"/>
    <w:rsid w:val="008E4BBD"/>
    <w:rsid w:val="008F005E"/>
    <w:rsid w:val="008F1892"/>
    <w:rsid w:val="008F2322"/>
    <w:rsid w:val="008F3FCD"/>
    <w:rsid w:val="008F49FC"/>
    <w:rsid w:val="00901194"/>
    <w:rsid w:val="00901361"/>
    <w:rsid w:val="00902936"/>
    <w:rsid w:val="00904410"/>
    <w:rsid w:val="00905A1A"/>
    <w:rsid w:val="00911C62"/>
    <w:rsid w:val="0091233D"/>
    <w:rsid w:val="009133D7"/>
    <w:rsid w:val="009154CF"/>
    <w:rsid w:val="009163EB"/>
    <w:rsid w:val="009175A3"/>
    <w:rsid w:val="00917766"/>
    <w:rsid w:val="00920118"/>
    <w:rsid w:val="00920977"/>
    <w:rsid w:val="00920C94"/>
    <w:rsid w:val="00924DAE"/>
    <w:rsid w:val="009257AF"/>
    <w:rsid w:val="00926647"/>
    <w:rsid w:val="0092693C"/>
    <w:rsid w:val="00930047"/>
    <w:rsid w:val="0093009F"/>
    <w:rsid w:val="00932A01"/>
    <w:rsid w:val="0093496C"/>
    <w:rsid w:val="0093580F"/>
    <w:rsid w:val="00936D8A"/>
    <w:rsid w:val="00941EE6"/>
    <w:rsid w:val="0094278B"/>
    <w:rsid w:val="00942FC3"/>
    <w:rsid w:val="00945203"/>
    <w:rsid w:val="0094666B"/>
    <w:rsid w:val="00947AD0"/>
    <w:rsid w:val="00947BA7"/>
    <w:rsid w:val="0095155D"/>
    <w:rsid w:val="0095171F"/>
    <w:rsid w:val="00952768"/>
    <w:rsid w:val="0095393F"/>
    <w:rsid w:val="0095499E"/>
    <w:rsid w:val="00955216"/>
    <w:rsid w:val="009554A1"/>
    <w:rsid w:val="00965223"/>
    <w:rsid w:val="00967990"/>
    <w:rsid w:val="00967E7A"/>
    <w:rsid w:val="009713D3"/>
    <w:rsid w:val="0097194C"/>
    <w:rsid w:val="00971E5D"/>
    <w:rsid w:val="00972494"/>
    <w:rsid w:val="00972A1C"/>
    <w:rsid w:val="009750ED"/>
    <w:rsid w:val="00975689"/>
    <w:rsid w:val="00980668"/>
    <w:rsid w:val="009814C9"/>
    <w:rsid w:val="009815C6"/>
    <w:rsid w:val="00982CEB"/>
    <w:rsid w:val="00983FEA"/>
    <w:rsid w:val="00984933"/>
    <w:rsid w:val="0098593B"/>
    <w:rsid w:val="009869A1"/>
    <w:rsid w:val="009906FD"/>
    <w:rsid w:val="009937CF"/>
    <w:rsid w:val="00996324"/>
    <w:rsid w:val="009967B3"/>
    <w:rsid w:val="00996C9E"/>
    <w:rsid w:val="009972D0"/>
    <w:rsid w:val="00997330"/>
    <w:rsid w:val="009A2A89"/>
    <w:rsid w:val="009A3712"/>
    <w:rsid w:val="009A44F7"/>
    <w:rsid w:val="009A4C9D"/>
    <w:rsid w:val="009A564C"/>
    <w:rsid w:val="009A6E4B"/>
    <w:rsid w:val="009B04CF"/>
    <w:rsid w:val="009B12A5"/>
    <w:rsid w:val="009B180A"/>
    <w:rsid w:val="009B2ADF"/>
    <w:rsid w:val="009B2C38"/>
    <w:rsid w:val="009B3428"/>
    <w:rsid w:val="009B3946"/>
    <w:rsid w:val="009B3EDD"/>
    <w:rsid w:val="009B4B1E"/>
    <w:rsid w:val="009B6389"/>
    <w:rsid w:val="009B71E6"/>
    <w:rsid w:val="009B7284"/>
    <w:rsid w:val="009B76B9"/>
    <w:rsid w:val="009B78B5"/>
    <w:rsid w:val="009C0A68"/>
    <w:rsid w:val="009C0FB0"/>
    <w:rsid w:val="009C1AC6"/>
    <w:rsid w:val="009C3503"/>
    <w:rsid w:val="009D119A"/>
    <w:rsid w:val="009D321F"/>
    <w:rsid w:val="009D42CA"/>
    <w:rsid w:val="009D45B3"/>
    <w:rsid w:val="009D4C1A"/>
    <w:rsid w:val="009D7E04"/>
    <w:rsid w:val="009E114F"/>
    <w:rsid w:val="009E19EB"/>
    <w:rsid w:val="009E2A5A"/>
    <w:rsid w:val="009E354E"/>
    <w:rsid w:val="009E401B"/>
    <w:rsid w:val="009E5435"/>
    <w:rsid w:val="009E5DED"/>
    <w:rsid w:val="009E7FA7"/>
    <w:rsid w:val="009F02B8"/>
    <w:rsid w:val="009F3BA0"/>
    <w:rsid w:val="009F3D8D"/>
    <w:rsid w:val="009F45B0"/>
    <w:rsid w:val="009F5468"/>
    <w:rsid w:val="009F5969"/>
    <w:rsid w:val="009F654E"/>
    <w:rsid w:val="00A00082"/>
    <w:rsid w:val="00A0313C"/>
    <w:rsid w:val="00A032B1"/>
    <w:rsid w:val="00A05A30"/>
    <w:rsid w:val="00A0722F"/>
    <w:rsid w:val="00A07418"/>
    <w:rsid w:val="00A0795C"/>
    <w:rsid w:val="00A105AC"/>
    <w:rsid w:val="00A118F6"/>
    <w:rsid w:val="00A131C3"/>
    <w:rsid w:val="00A13284"/>
    <w:rsid w:val="00A13B87"/>
    <w:rsid w:val="00A15D51"/>
    <w:rsid w:val="00A167B6"/>
    <w:rsid w:val="00A16EE8"/>
    <w:rsid w:val="00A17045"/>
    <w:rsid w:val="00A20BDF"/>
    <w:rsid w:val="00A21294"/>
    <w:rsid w:val="00A222F3"/>
    <w:rsid w:val="00A22C45"/>
    <w:rsid w:val="00A240CB"/>
    <w:rsid w:val="00A252C6"/>
    <w:rsid w:val="00A2748B"/>
    <w:rsid w:val="00A301BF"/>
    <w:rsid w:val="00A30688"/>
    <w:rsid w:val="00A314FE"/>
    <w:rsid w:val="00A31925"/>
    <w:rsid w:val="00A31AF1"/>
    <w:rsid w:val="00A32A67"/>
    <w:rsid w:val="00A36417"/>
    <w:rsid w:val="00A405D8"/>
    <w:rsid w:val="00A409AD"/>
    <w:rsid w:val="00A41B13"/>
    <w:rsid w:val="00A42630"/>
    <w:rsid w:val="00A44C48"/>
    <w:rsid w:val="00A45B2E"/>
    <w:rsid w:val="00A505AE"/>
    <w:rsid w:val="00A51258"/>
    <w:rsid w:val="00A517B5"/>
    <w:rsid w:val="00A526BD"/>
    <w:rsid w:val="00A53C5E"/>
    <w:rsid w:val="00A54A15"/>
    <w:rsid w:val="00A5528B"/>
    <w:rsid w:val="00A55E40"/>
    <w:rsid w:val="00A57DCE"/>
    <w:rsid w:val="00A60A1D"/>
    <w:rsid w:val="00A6254C"/>
    <w:rsid w:val="00A6426A"/>
    <w:rsid w:val="00A64276"/>
    <w:rsid w:val="00A65661"/>
    <w:rsid w:val="00A66D1D"/>
    <w:rsid w:val="00A71C64"/>
    <w:rsid w:val="00A72123"/>
    <w:rsid w:val="00A744F0"/>
    <w:rsid w:val="00A7468D"/>
    <w:rsid w:val="00A74A04"/>
    <w:rsid w:val="00A76ABF"/>
    <w:rsid w:val="00A76B8F"/>
    <w:rsid w:val="00A76F3A"/>
    <w:rsid w:val="00A80D36"/>
    <w:rsid w:val="00A81A48"/>
    <w:rsid w:val="00A81D90"/>
    <w:rsid w:val="00A836F8"/>
    <w:rsid w:val="00A87B40"/>
    <w:rsid w:val="00A87B69"/>
    <w:rsid w:val="00A91152"/>
    <w:rsid w:val="00A9312A"/>
    <w:rsid w:val="00A9427D"/>
    <w:rsid w:val="00A94C31"/>
    <w:rsid w:val="00A94F89"/>
    <w:rsid w:val="00A9534B"/>
    <w:rsid w:val="00A95491"/>
    <w:rsid w:val="00A9626F"/>
    <w:rsid w:val="00A97126"/>
    <w:rsid w:val="00A97837"/>
    <w:rsid w:val="00A97A81"/>
    <w:rsid w:val="00AA0F14"/>
    <w:rsid w:val="00AA153E"/>
    <w:rsid w:val="00AA1830"/>
    <w:rsid w:val="00AA1C6C"/>
    <w:rsid w:val="00AA3124"/>
    <w:rsid w:val="00AA43AC"/>
    <w:rsid w:val="00AA447E"/>
    <w:rsid w:val="00AA5FD5"/>
    <w:rsid w:val="00AA6589"/>
    <w:rsid w:val="00AA782A"/>
    <w:rsid w:val="00AB13D6"/>
    <w:rsid w:val="00AB4CA2"/>
    <w:rsid w:val="00AB5BB7"/>
    <w:rsid w:val="00AB699E"/>
    <w:rsid w:val="00AB7732"/>
    <w:rsid w:val="00AC3016"/>
    <w:rsid w:val="00AC3C65"/>
    <w:rsid w:val="00AC5E5D"/>
    <w:rsid w:val="00AC7020"/>
    <w:rsid w:val="00AD3102"/>
    <w:rsid w:val="00AD54FC"/>
    <w:rsid w:val="00AD658D"/>
    <w:rsid w:val="00AE0D55"/>
    <w:rsid w:val="00AE1817"/>
    <w:rsid w:val="00AE1AA0"/>
    <w:rsid w:val="00AE2665"/>
    <w:rsid w:val="00AE51EA"/>
    <w:rsid w:val="00AE5254"/>
    <w:rsid w:val="00AF029B"/>
    <w:rsid w:val="00AF1542"/>
    <w:rsid w:val="00AF47B1"/>
    <w:rsid w:val="00AF6415"/>
    <w:rsid w:val="00AF7878"/>
    <w:rsid w:val="00B006A8"/>
    <w:rsid w:val="00B00A7E"/>
    <w:rsid w:val="00B01E16"/>
    <w:rsid w:val="00B031A0"/>
    <w:rsid w:val="00B03F87"/>
    <w:rsid w:val="00B04038"/>
    <w:rsid w:val="00B04229"/>
    <w:rsid w:val="00B0767C"/>
    <w:rsid w:val="00B07DF1"/>
    <w:rsid w:val="00B1094F"/>
    <w:rsid w:val="00B10E5C"/>
    <w:rsid w:val="00B12112"/>
    <w:rsid w:val="00B16687"/>
    <w:rsid w:val="00B1686D"/>
    <w:rsid w:val="00B20DE3"/>
    <w:rsid w:val="00B2118C"/>
    <w:rsid w:val="00B23DA7"/>
    <w:rsid w:val="00B244FD"/>
    <w:rsid w:val="00B2483F"/>
    <w:rsid w:val="00B24D24"/>
    <w:rsid w:val="00B265DE"/>
    <w:rsid w:val="00B26C21"/>
    <w:rsid w:val="00B30178"/>
    <w:rsid w:val="00B302FE"/>
    <w:rsid w:val="00B30461"/>
    <w:rsid w:val="00B320DA"/>
    <w:rsid w:val="00B3308A"/>
    <w:rsid w:val="00B337A6"/>
    <w:rsid w:val="00B33964"/>
    <w:rsid w:val="00B33B7F"/>
    <w:rsid w:val="00B33DA2"/>
    <w:rsid w:val="00B34A68"/>
    <w:rsid w:val="00B35A06"/>
    <w:rsid w:val="00B41727"/>
    <w:rsid w:val="00B428E4"/>
    <w:rsid w:val="00B42C9E"/>
    <w:rsid w:val="00B42E9D"/>
    <w:rsid w:val="00B437FD"/>
    <w:rsid w:val="00B43E8F"/>
    <w:rsid w:val="00B459AB"/>
    <w:rsid w:val="00B45CCE"/>
    <w:rsid w:val="00B4610B"/>
    <w:rsid w:val="00B46C8F"/>
    <w:rsid w:val="00B47B1E"/>
    <w:rsid w:val="00B500D8"/>
    <w:rsid w:val="00B50437"/>
    <w:rsid w:val="00B50F65"/>
    <w:rsid w:val="00B525F1"/>
    <w:rsid w:val="00B532EA"/>
    <w:rsid w:val="00B55039"/>
    <w:rsid w:val="00B563A8"/>
    <w:rsid w:val="00B56A82"/>
    <w:rsid w:val="00B60AC3"/>
    <w:rsid w:val="00B60D13"/>
    <w:rsid w:val="00B64C79"/>
    <w:rsid w:val="00B65CAA"/>
    <w:rsid w:val="00B67979"/>
    <w:rsid w:val="00B702DF"/>
    <w:rsid w:val="00B70437"/>
    <w:rsid w:val="00B7081C"/>
    <w:rsid w:val="00B726B9"/>
    <w:rsid w:val="00B74EA5"/>
    <w:rsid w:val="00B7579E"/>
    <w:rsid w:val="00B76493"/>
    <w:rsid w:val="00B81736"/>
    <w:rsid w:val="00B81DC3"/>
    <w:rsid w:val="00B8201C"/>
    <w:rsid w:val="00B83A11"/>
    <w:rsid w:val="00B84705"/>
    <w:rsid w:val="00B84CEA"/>
    <w:rsid w:val="00B86DBF"/>
    <w:rsid w:val="00B86FC9"/>
    <w:rsid w:val="00B87DC0"/>
    <w:rsid w:val="00B91DD1"/>
    <w:rsid w:val="00B94658"/>
    <w:rsid w:val="00B95A86"/>
    <w:rsid w:val="00B95CF2"/>
    <w:rsid w:val="00B96CD1"/>
    <w:rsid w:val="00B97E00"/>
    <w:rsid w:val="00BA18B7"/>
    <w:rsid w:val="00BA300E"/>
    <w:rsid w:val="00BA46F0"/>
    <w:rsid w:val="00BA5216"/>
    <w:rsid w:val="00BA532B"/>
    <w:rsid w:val="00BA580E"/>
    <w:rsid w:val="00BA5F1A"/>
    <w:rsid w:val="00BA6029"/>
    <w:rsid w:val="00BA70B7"/>
    <w:rsid w:val="00BB4BF3"/>
    <w:rsid w:val="00BB518E"/>
    <w:rsid w:val="00BB6A5F"/>
    <w:rsid w:val="00BB708F"/>
    <w:rsid w:val="00BB7B0A"/>
    <w:rsid w:val="00BC1031"/>
    <w:rsid w:val="00BC15B3"/>
    <w:rsid w:val="00BC15F1"/>
    <w:rsid w:val="00BC21A2"/>
    <w:rsid w:val="00BC461C"/>
    <w:rsid w:val="00BC6924"/>
    <w:rsid w:val="00BC7FCD"/>
    <w:rsid w:val="00BD1F1C"/>
    <w:rsid w:val="00BD1F9B"/>
    <w:rsid w:val="00BD2143"/>
    <w:rsid w:val="00BD21D4"/>
    <w:rsid w:val="00BD2681"/>
    <w:rsid w:val="00BD4B7C"/>
    <w:rsid w:val="00BD4FCA"/>
    <w:rsid w:val="00BD51F8"/>
    <w:rsid w:val="00BE0ABE"/>
    <w:rsid w:val="00BE0D69"/>
    <w:rsid w:val="00BE28B8"/>
    <w:rsid w:val="00BE2FFD"/>
    <w:rsid w:val="00BE418E"/>
    <w:rsid w:val="00BE60EC"/>
    <w:rsid w:val="00BE7170"/>
    <w:rsid w:val="00BE7FC5"/>
    <w:rsid w:val="00BF108E"/>
    <w:rsid w:val="00BF1828"/>
    <w:rsid w:val="00BF221A"/>
    <w:rsid w:val="00BF3280"/>
    <w:rsid w:val="00BF3EF5"/>
    <w:rsid w:val="00BF4702"/>
    <w:rsid w:val="00BF585F"/>
    <w:rsid w:val="00BF629C"/>
    <w:rsid w:val="00BF6D6C"/>
    <w:rsid w:val="00C0091C"/>
    <w:rsid w:val="00C010F4"/>
    <w:rsid w:val="00C03FE2"/>
    <w:rsid w:val="00C0418D"/>
    <w:rsid w:val="00C04207"/>
    <w:rsid w:val="00C04EA3"/>
    <w:rsid w:val="00C05CEC"/>
    <w:rsid w:val="00C070DA"/>
    <w:rsid w:val="00C10D35"/>
    <w:rsid w:val="00C12A31"/>
    <w:rsid w:val="00C14CBD"/>
    <w:rsid w:val="00C16094"/>
    <w:rsid w:val="00C16448"/>
    <w:rsid w:val="00C20FDB"/>
    <w:rsid w:val="00C2130F"/>
    <w:rsid w:val="00C21966"/>
    <w:rsid w:val="00C225D2"/>
    <w:rsid w:val="00C23768"/>
    <w:rsid w:val="00C24BC5"/>
    <w:rsid w:val="00C2557C"/>
    <w:rsid w:val="00C30B32"/>
    <w:rsid w:val="00C32171"/>
    <w:rsid w:val="00C37011"/>
    <w:rsid w:val="00C37211"/>
    <w:rsid w:val="00C377C9"/>
    <w:rsid w:val="00C403A7"/>
    <w:rsid w:val="00C40405"/>
    <w:rsid w:val="00C40953"/>
    <w:rsid w:val="00C41229"/>
    <w:rsid w:val="00C41709"/>
    <w:rsid w:val="00C427E5"/>
    <w:rsid w:val="00C44973"/>
    <w:rsid w:val="00C44A25"/>
    <w:rsid w:val="00C46FD6"/>
    <w:rsid w:val="00C474B6"/>
    <w:rsid w:val="00C5133D"/>
    <w:rsid w:val="00C51BA6"/>
    <w:rsid w:val="00C51BD4"/>
    <w:rsid w:val="00C53518"/>
    <w:rsid w:val="00C543FE"/>
    <w:rsid w:val="00C556D9"/>
    <w:rsid w:val="00C56F79"/>
    <w:rsid w:val="00C5772E"/>
    <w:rsid w:val="00C608E6"/>
    <w:rsid w:val="00C61178"/>
    <w:rsid w:val="00C615D4"/>
    <w:rsid w:val="00C61B86"/>
    <w:rsid w:val="00C621D6"/>
    <w:rsid w:val="00C637C1"/>
    <w:rsid w:val="00C63C3D"/>
    <w:rsid w:val="00C6446B"/>
    <w:rsid w:val="00C66935"/>
    <w:rsid w:val="00C669BF"/>
    <w:rsid w:val="00C71D36"/>
    <w:rsid w:val="00C72E37"/>
    <w:rsid w:val="00C75507"/>
    <w:rsid w:val="00C7780D"/>
    <w:rsid w:val="00C80303"/>
    <w:rsid w:val="00C807B3"/>
    <w:rsid w:val="00C812F3"/>
    <w:rsid w:val="00C82C9E"/>
    <w:rsid w:val="00C82D65"/>
    <w:rsid w:val="00C86681"/>
    <w:rsid w:val="00C86CCA"/>
    <w:rsid w:val="00C93989"/>
    <w:rsid w:val="00C93FFF"/>
    <w:rsid w:val="00C97335"/>
    <w:rsid w:val="00C9758D"/>
    <w:rsid w:val="00CA01CB"/>
    <w:rsid w:val="00CA0D4F"/>
    <w:rsid w:val="00CA4A89"/>
    <w:rsid w:val="00CA57C8"/>
    <w:rsid w:val="00CA6C09"/>
    <w:rsid w:val="00CA72DA"/>
    <w:rsid w:val="00CB00E5"/>
    <w:rsid w:val="00CB03B6"/>
    <w:rsid w:val="00CB146D"/>
    <w:rsid w:val="00CB17D3"/>
    <w:rsid w:val="00CB1944"/>
    <w:rsid w:val="00CB1E95"/>
    <w:rsid w:val="00CB6254"/>
    <w:rsid w:val="00CC0866"/>
    <w:rsid w:val="00CC10F5"/>
    <w:rsid w:val="00CC35FF"/>
    <w:rsid w:val="00CC4585"/>
    <w:rsid w:val="00CD0B0D"/>
    <w:rsid w:val="00CD0E94"/>
    <w:rsid w:val="00CD1066"/>
    <w:rsid w:val="00CD1A62"/>
    <w:rsid w:val="00CD3C90"/>
    <w:rsid w:val="00CD4D7C"/>
    <w:rsid w:val="00CD5603"/>
    <w:rsid w:val="00CD5DE6"/>
    <w:rsid w:val="00CD6304"/>
    <w:rsid w:val="00CD7AAB"/>
    <w:rsid w:val="00CE18BD"/>
    <w:rsid w:val="00CE2DF8"/>
    <w:rsid w:val="00CE3CD0"/>
    <w:rsid w:val="00CE4258"/>
    <w:rsid w:val="00CE5C1C"/>
    <w:rsid w:val="00CE634B"/>
    <w:rsid w:val="00CE643F"/>
    <w:rsid w:val="00CF0361"/>
    <w:rsid w:val="00CF23C8"/>
    <w:rsid w:val="00CF41BB"/>
    <w:rsid w:val="00CF491B"/>
    <w:rsid w:val="00CF57B8"/>
    <w:rsid w:val="00CF6767"/>
    <w:rsid w:val="00CF74D2"/>
    <w:rsid w:val="00D02B98"/>
    <w:rsid w:val="00D04537"/>
    <w:rsid w:val="00D04878"/>
    <w:rsid w:val="00D04F8A"/>
    <w:rsid w:val="00D075DC"/>
    <w:rsid w:val="00D109BF"/>
    <w:rsid w:val="00D11765"/>
    <w:rsid w:val="00D117FB"/>
    <w:rsid w:val="00D122EC"/>
    <w:rsid w:val="00D12513"/>
    <w:rsid w:val="00D14559"/>
    <w:rsid w:val="00D1490C"/>
    <w:rsid w:val="00D158C4"/>
    <w:rsid w:val="00D1610D"/>
    <w:rsid w:val="00D16E92"/>
    <w:rsid w:val="00D20991"/>
    <w:rsid w:val="00D20D25"/>
    <w:rsid w:val="00D2403A"/>
    <w:rsid w:val="00D240D7"/>
    <w:rsid w:val="00D25332"/>
    <w:rsid w:val="00D2659B"/>
    <w:rsid w:val="00D26A02"/>
    <w:rsid w:val="00D27F07"/>
    <w:rsid w:val="00D30394"/>
    <w:rsid w:val="00D305CC"/>
    <w:rsid w:val="00D3093B"/>
    <w:rsid w:val="00D30A65"/>
    <w:rsid w:val="00D31CAE"/>
    <w:rsid w:val="00D332C7"/>
    <w:rsid w:val="00D350DB"/>
    <w:rsid w:val="00D3647D"/>
    <w:rsid w:val="00D36713"/>
    <w:rsid w:val="00D3728A"/>
    <w:rsid w:val="00D372DD"/>
    <w:rsid w:val="00D37B09"/>
    <w:rsid w:val="00D37C4F"/>
    <w:rsid w:val="00D401BA"/>
    <w:rsid w:val="00D41677"/>
    <w:rsid w:val="00D429BD"/>
    <w:rsid w:val="00D42D89"/>
    <w:rsid w:val="00D44997"/>
    <w:rsid w:val="00D452D8"/>
    <w:rsid w:val="00D456C4"/>
    <w:rsid w:val="00D47528"/>
    <w:rsid w:val="00D47D14"/>
    <w:rsid w:val="00D52D25"/>
    <w:rsid w:val="00D53205"/>
    <w:rsid w:val="00D5435F"/>
    <w:rsid w:val="00D558D3"/>
    <w:rsid w:val="00D57242"/>
    <w:rsid w:val="00D60E98"/>
    <w:rsid w:val="00D62111"/>
    <w:rsid w:val="00D62384"/>
    <w:rsid w:val="00D630A6"/>
    <w:rsid w:val="00D63F0D"/>
    <w:rsid w:val="00D65117"/>
    <w:rsid w:val="00D67708"/>
    <w:rsid w:val="00D70F22"/>
    <w:rsid w:val="00D726F4"/>
    <w:rsid w:val="00D73CB9"/>
    <w:rsid w:val="00D7498E"/>
    <w:rsid w:val="00D7744C"/>
    <w:rsid w:val="00D801E9"/>
    <w:rsid w:val="00D8067F"/>
    <w:rsid w:val="00D815B6"/>
    <w:rsid w:val="00D85762"/>
    <w:rsid w:val="00D900B5"/>
    <w:rsid w:val="00D90FD5"/>
    <w:rsid w:val="00D91970"/>
    <w:rsid w:val="00D92115"/>
    <w:rsid w:val="00D94528"/>
    <w:rsid w:val="00D967E4"/>
    <w:rsid w:val="00D97C4C"/>
    <w:rsid w:val="00DA1573"/>
    <w:rsid w:val="00DA2A9B"/>
    <w:rsid w:val="00DA421B"/>
    <w:rsid w:val="00DA4908"/>
    <w:rsid w:val="00DA4D47"/>
    <w:rsid w:val="00DA5CE7"/>
    <w:rsid w:val="00DA5E36"/>
    <w:rsid w:val="00DA6B21"/>
    <w:rsid w:val="00DB1E03"/>
    <w:rsid w:val="00DB3028"/>
    <w:rsid w:val="00DB3E82"/>
    <w:rsid w:val="00DB514B"/>
    <w:rsid w:val="00DB607E"/>
    <w:rsid w:val="00DB7321"/>
    <w:rsid w:val="00DC0294"/>
    <w:rsid w:val="00DC0ABD"/>
    <w:rsid w:val="00DC1148"/>
    <w:rsid w:val="00DC4791"/>
    <w:rsid w:val="00DC4B35"/>
    <w:rsid w:val="00DC54D9"/>
    <w:rsid w:val="00DC65B5"/>
    <w:rsid w:val="00DC7608"/>
    <w:rsid w:val="00DC7B77"/>
    <w:rsid w:val="00DC7C4B"/>
    <w:rsid w:val="00DD256B"/>
    <w:rsid w:val="00DD3200"/>
    <w:rsid w:val="00DD4007"/>
    <w:rsid w:val="00DD49C4"/>
    <w:rsid w:val="00DD53DA"/>
    <w:rsid w:val="00DD662E"/>
    <w:rsid w:val="00DD6A7C"/>
    <w:rsid w:val="00DD6F87"/>
    <w:rsid w:val="00DE0B1D"/>
    <w:rsid w:val="00DE0F75"/>
    <w:rsid w:val="00DE1423"/>
    <w:rsid w:val="00DE18D5"/>
    <w:rsid w:val="00DE4C52"/>
    <w:rsid w:val="00DE4F46"/>
    <w:rsid w:val="00DE67E8"/>
    <w:rsid w:val="00DE6C7B"/>
    <w:rsid w:val="00DE71FD"/>
    <w:rsid w:val="00DE79FB"/>
    <w:rsid w:val="00DF0E54"/>
    <w:rsid w:val="00DF2094"/>
    <w:rsid w:val="00DF43CF"/>
    <w:rsid w:val="00DF4791"/>
    <w:rsid w:val="00DF5516"/>
    <w:rsid w:val="00DF62E7"/>
    <w:rsid w:val="00DF7FC0"/>
    <w:rsid w:val="00E00812"/>
    <w:rsid w:val="00E00CD0"/>
    <w:rsid w:val="00E01973"/>
    <w:rsid w:val="00E043E0"/>
    <w:rsid w:val="00E05759"/>
    <w:rsid w:val="00E06087"/>
    <w:rsid w:val="00E062FE"/>
    <w:rsid w:val="00E06D06"/>
    <w:rsid w:val="00E128C2"/>
    <w:rsid w:val="00E135CD"/>
    <w:rsid w:val="00E14907"/>
    <w:rsid w:val="00E15350"/>
    <w:rsid w:val="00E17A7B"/>
    <w:rsid w:val="00E20EB8"/>
    <w:rsid w:val="00E21B77"/>
    <w:rsid w:val="00E26780"/>
    <w:rsid w:val="00E30FCA"/>
    <w:rsid w:val="00E31856"/>
    <w:rsid w:val="00E31A95"/>
    <w:rsid w:val="00E33242"/>
    <w:rsid w:val="00E35FDA"/>
    <w:rsid w:val="00E36B31"/>
    <w:rsid w:val="00E401C3"/>
    <w:rsid w:val="00E414FC"/>
    <w:rsid w:val="00E42358"/>
    <w:rsid w:val="00E44CB6"/>
    <w:rsid w:val="00E44D48"/>
    <w:rsid w:val="00E44F8D"/>
    <w:rsid w:val="00E45DBD"/>
    <w:rsid w:val="00E47108"/>
    <w:rsid w:val="00E51799"/>
    <w:rsid w:val="00E51BED"/>
    <w:rsid w:val="00E52496"/>
    <w:rsid w:val="00E53003"/>
    <w:rsid w:val="00E54282"/>
    <w:rsid w:val="00E55DDC"/>
    <w:rsid w:val="00E56CF7"/>
    <w:rsid w:val="00E571F4"/>
    <w:rsid w:val="00E57E7C"/>
    <w:rsid w:val="00E6033A"/>
    <w:rsid w:val="00E61B34"/>
    <w:rsid w:val="00E654AF"/>
    <w:rsid w:val="00E66627"/>
    <w:rsid w:val="00E6697B"/>
    <w:rsid w:val="00E679B0"/>
    <w:rsid w:val="00E67DA0"/>
    <w:rsid w:val="00E73199"/>
    <w:rsid w:val="00E74159"/>
    <w:rsid w:val="00E748A3"/>
    <w:rsid w:val="00E76DE9"/>
    <w:rsid w:val="00E822B1"/>
    <w:rsid w:val="00E82344"/>
    <w:rsid w:val="00E8261E"/>
    <w:rsid w:val="00E83AC7"/>
    <w:rsid w:val="00E84BC5"/>
    <w:rsid w:val="00E84CF5"/>
    <w:rsid w:val="00E8519D"/>
    <w:rsid w:val="00E878E0"/>
    <w:rsid w:val="00E90DF4"/>
    <w:rsid w:val="00E90E15"/>
    <w:rsid w:val="00E91E6E"/>
    <w:rsid w:val="00E9373D"/>
    <w:rsid w:val="00E93EE2"/>
    <w:rsid w:val="00E94A46"/>
    <w:rsid w:val="00E95123"/>
    <w:rsid w:val="00E96FB4"/>
    <w:rsid w:val="00E97E7F"/>
    <w:rsid w:val="00EA0096"/>
    <w:rsid w:val="00EA0946"/>
    <w:rsid w:val="00EA0D08"/>
    <w:rsid w:val="00EA243A"/>
    <w:rsid w:val="00EA2B3D"/>
    <w:rsid w:val="00EA3013"/>
    <w:rsid w:val="00EA32C0"/>
    <w:rsid w:val="00EA5020"/>
    <w:rsid w:val="00EA5E4F"/>
    <w:rsid w:val="00EA7B50"/>
    <w:rsid w:val="00EA7B78"/>
    <w:rsid w:val="00EB060D"/>
    <w:rsid w:val="00EB09FA"/>
    <w:rsid w:val="00EB18F5"/>
    <w:rsid w:val="00EB1ECD"/>
    <w:rsid w:val="00EB20AF"/>
    <w:rsid w:val="00EB23C5"/>
    <w:rsid w:val="00EB32A4"/>
    <w:rsid w:val="00EB478B"/>
    <w:rsid w:val="00EB59CD"/>
    <w:rsid w:val="00EB6792"/>
    <w:rsid w:val="00EB68CB"/>
    <w:rsid w:val="00EB70E9"/>
    <w:rsid w:val="00EB75CA"/>
    <w:rsid w:val="00EB7BA7"/>
    <w:rsid w:val="00EC078F"/>
    <w:rsid w:val="00EC0B6D"/>
    <w:rsid w:val="00EC1EBA"/>
    <w:rsid w:val="00EC475A"/>
    <w:rsid w:val="00EC6E62"/>
    <w:rsid w:val="00EC70F7"/>
    <w:rsid w:val="00ED099F"/>
    <w:rsid w:val="00ED0AA3"/>
    <w:rsid w:val="00ED299A"/>
    <w:rsid w:val="00ED40E4"/>
    <w:rsid w:val="00ED5463"/>
    <w:rsid w:val="00ED5B11"/>
    <w:rsid w:val="00ED7B16"/>
    <w:rsid w:val="00EE3F24"/>
    <w:rsid w:val="00EE63E6"/>
    <w:rsid w:val="00EE7A10"/>
    <w:rsid w:val="00EE7B1B"/>
    <w:rsid w:val="00EF16CC"/>
    <w:rsid w:val="00EF1B0D"/>
    <w:rsid w:val="00EF1C5B"/>
    <w:rsid w:val="00EF1F2A"/>
    <w:rsid w:val="00EF2573"/>
    <w:rsid w:val="00EF3C40"/>
    <w:rsid w:val="00EF6BCC"/>
    <w:rsid w:val="00EF6D0F"/>
    <w:rsid w:val="00EF78D2"/>
    <w:rsid w:val="00EF7D22"/>
    <w:rsid w:val="00EF7F07"/>
    <w:rsid w:val="00F0089E"/>
    <w:rsid w:val="00F01D52"/>
    <w:rsid w:val="00F021B5"/>
    <w:rsid w:val="00F0251D"/>
    <w:rsid w:val="00F03F61"/>
    <w:rsid w:val="00F045E6"/>
    <w:rsid w:val="00F04F12"/>
    <w:rsid w:val="00F0538D"/>
    <w:rsid w:val="00F06AFA"/>
    <w:rsid w:val="00F07B79"/>
    <w:rsid w:val="00F1286D"/>
    <w:rsid w:val="00F14303"/>
    <w:rsid w:val="00F149CC"/>
    <w:rsid w:val="00F16CF4"/>
    <w:rsid w:val="00F20ECB"/>
    <w:rsid w:val="00F21714"/>
    <w:rsid w:val="00F21EAF"/>
    <w:rsid w:val="00F23F14"/>
    <w:rsid w:val="00F2539F"/>
    <w:rsid w:val="00F26A61"/>
    <w:rsid w:val="00F26CB3"/>
    <w:rsid w:val="00F273EA"/>
    <w:rsid w:val="00F30547"/>
    <w:rsid w:val="00F31159"/>
    <w:rsid w:val="00F31589"/>
    <w:rsid w:val="00F34484"/>
    <w:rsid w:val="00F34F85"/>
    <w:rsid w:val="00F35458"/>
    <w:rsid w:val="00F3659A"/>
    <w:rsid w:val="00F37A79"/>
    <w:rsid w:val="00F41880"/>
    <w:rsid w:val="00F42707"/>
    <w:rsid w:val="00F42820"/>
    <w:rsid w:val="00F431A1"/>
    <w:rsid w:val="00F435FC"/>
    <w:rsid w:val="00F43B30"/>
    <w:rsid w:val="00F45B8C"/>
    <w:rsid w:val="00F53D09"/>
    <w:rsid w:val="00F54F1C"/>
    <w:rsid w:val="00F56218"/>
    <w:rsid w:val="00F56618"/>
    <w:rsid w:val="00F5746B"/>
    <w:rsid w:val="00F57972"/>
    <w:rsid w:val="00F60E42"/>
    <w:rsid w:val="00F62AD2"/>
    <w:rsid w:val="00F62B1B"/>
    <w:rsid w:val="00F6379B"/>
    <w:rsid w:val="00F63F09"/>
    <w:rsid w:val="00F66C1C"/>
    <w:rsid w:val="00F66DBF"/>
    <w:rsid w:val="00F67333"/>
    <w:rsid w:val="00F71398"/>
    <w:rsid w:val="00F71404"/>
    <w:rsid w:val="00F717DC"/>
    <w:rsid w:val="00F71DF5"/>
    <w:rsid w:val="00F729DA"/>
    <w:rsid w:val="00F72BAA"/>
    <w:rsid w:val="00F72BF2"/>
    <w:rsid w:val="00F74010"/>
    <w:rsid w:val="00F75354"/>
    <w:rsid w:val="00F7579E"/>
    <w:rsid w:val="00F770CB"/>
    <w:rsid w:val="00F77219"/>
    <w:rsid w:val="00F77314"/>
    <w:rsid w:val="00F80E12"/>
    <w:rsid w:val="00F80FF2"/>
    <w:rsid w:val="00F819AE"/>
    <w:rsid w:val="00F82191"/>
    <w:rsid w:val="00F824CB"/>
    <w:rsid w:val="00F82838"/>
    <w:rsid w:val="00F830B7"/>
    <w:rsid w:val="00F83E16"/>
    <w:rsid w:val="00F84CAA"/>
    <w:rsid w:val="00F859A2"/>
    <w:rsid w:val="00F86B18"/>
    <w:rsid w:val="00F90363"/>
    <w:rsid w:val="00F90D28"/>
    <w:rsid w:val="00F91AAA"/>
    <w:rsid w:val="00F92720"/>
    <w:rsid w:val="00F928E4"/>
    <w:rsid w:val="00F96DC1"/>
    <w:rsid w:val="00F97152"/>
    <w:rsid w:val="00FA039F"/>
    <w:rsid w:val="00FA0464"/>
    <w:rsid w:val="00FA04EE"/>
    <w:rsid w:val="00FA08E5"/>
    <w:rsid w:val="00FA0F5F"/>
    <w:rsid w:val="00FA63B1"/>
    <w:rsid w:val="00FA6CD5"/>
    <w:rsid w:val="00FB2D1C"/>
    <w:rsid w:val="00FB2DB8"/>
    <w:rsid w:val="00FB3273"/>
    <w:rsid w:val="00FB344B"/>
    <w:rsid w:val="00FB445A"/>
    <w:rsid w:val="00FC0758"/>
    <w:rsid w:val="00FC0C6C"/>
    <w:rsid w:val="00FC0EE1"/>
    <w:rsid w:val="00FC162C"/>
    <w:rsid w:val="00FC35C9"/>
    <w:rsid w:val="00FC41FC"/>
    <w:rsid w:val="00FC67E1"/>
    <w:rsid w:val="00FD1321"/>
    <w:rsid w:val="00FD20E9"/>
    <w:rsid w:val="00FD69BC"/>
    <w:rsid w:val="00FE03D8"/>
    <w:rsid w:val="00FE1F9F"/>
    <w:rsid w:val="00FE3A08"/>
    <w:rsid w:val="00FE55BD"/>
    <w:rsid w:val="00FE5B1B"/>
    <w:rsid w:val="00FE5D8B"/>
    <w:rsid w:val="00FE66D3"/>
    <w:rsid w:val="00FE7FC8"/>
    <w:rsid w:val="00FF081D"/>
    <w:rsid w:val="00FF1B5F"/>
    <w:rsid w:val="00FF1B98"/>
    <w:rsid w:val="00FF30E8"/>
    <w:rsid w:val="00FF32C4"/>
    <w:rsid w:val="00FF3DD4"/>
    <w:rsid w:val="00FF47A7"/>
    <w:rsid w:val="00FF5020"/>
    <w:rsid w:val="00FF63DC"/>
    <w:rsid w:val="00FF79C9"/>
    <w:rsid w:val="00FF7DB7"/>
    <w:rsid w:val="010C562F"/>
    <w:rsid w:val="07EB1EF6"/>
    <w:rsid w:val="0CDF317E"/>
    <w:rsid w:val="0DD67514"/>
    <w:rsid w:val="100A20E3"/>
    <w:rsid w:val="14E94125"/>
    <w:rsid w:val="151C3110"/>
    <w:rsid w:val="16711D80"/>
    <w:rsid w:val="19980FAE"/>
    <w:rsid w:val="1B354807"/>
    <w:rsid w:val="1D653E43"/>
    <w:rsid w:val="1F5D019A"/>
    <w:rsid w:val="20597760"/>
    <w:rsid w:val="24E508CC"/>
    <w:rsid w:val="26043B70"/>
    <w:rsid w:val="26DF59A8"/>
    <w:rsid w:val="2AFC2CD1"/>
    <w:rsid w:val="2B35250B"/>
    <w:rsid w:val="327E7B05"/>
    <w:rsid w:val="34F617FC"/>
    <w:rsid w:val="37551483"/>
    <w:rsid w:val="37A70889"/>
    <w:rsid w:val="37FB511E"/>
    <w:rsid w:val="3A3B4EB2"/>
    <w:rsid w:val="3C760E5D"/>
    <w:rsid w:val="3D3E5DEF"/>
    <w:rsid w:val="44094F51"/>
    <w:rsid w:val="46121383"/>
    <w:rsid w:val="483B2C3F"/>
    <w:rsid w:val="48FB73F1"/>
    <w:rsid w:val="4A835015"/>
    <w:rsid w:val="4BA122E3"/>
    <w:rsid w:val="4BDC7E5B"/>
    <w:rsid w:val="4DE653C9"/>
    <w:rsid w:val="4F7B163C"/>
    <w:rsid w:val="51D715FB"/>
    <w:rsid w:val="56CF69D6"/>
    <w:rsid w:val="583B1F31"/>
    <w:rsid w:val="58F618BA"/>
    <w:rsid w:val="59A47D88"/>
    <w:rsid w:val="5CDB4B14"/>
    <w:rsid w:val="5D3729FB"/>
    <w:rsid w:val="5D3D2718"/>
    <w:rsid w:val="5D6D73B4"/>
    <w:rsid w:val="6194788F"/>
    <w:rsid w:val="61DA44A5"/>
    <w:rsid w:val="62091F5A"/>
    <w:rsid w:val="63E064AA"/>
    <w:rsid w:val="64A8460B"/>
    <w:rsid w:val="66316A60"/>
    <w:rsid w:val="67E84FDA"/>
    <w:rsid w:val="689A6480"/>
    <w:rsid w:val="6A26255D"/>
    <w:rsid w:val="6BBE5C8B"/>
    <w:rsid w:val="6DC512C0"/>
    <w:rsid w:val="719100F2"/>
    <w:rsid w:val="72EA51DE"/>
    <w:rsid w:val="73481C81"/>
    <w:rsid w:val="73DB1951"/>
    <w:rsid w:val="77911231"/>
    <w:rsid w:val="7CC97E2D"/>
    <w:rsid w:val="7CE21D79"/>
    <w:rsid w:val="7DB81573"/>
    <w:rsid w:val="7FC95434"/>
    <w:rsid w:val="7FFB15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81C3D0"/>
  <w15:docId w15:val="{59389D94-1278-4BBB-874D-E3613C50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jc w:val="both"/>
    </w:pPr>
    <w:rPr>
      <w:rFonts w:ascii="Book Antiqua" w:hAnsi="Book Antiqua"/>
    </w:rPr>
  </w:style>
  <w:style w:type="paragraph" w:styleId="1">
    <w:name w:val="heading 1"/>
    <w:basedOn w:val="2"/>
    <w:next w:val="a"/>
    <w:link w:val="10"/>
    <w:qFormat/>
    <w:pPr>
      <w:jc w:val="left"/>
      <w:outlineLvl w:val="0"/>
    </w:pPr>
  </w:style>
  <w:style w:type="paragraph" w:styleId="20">
    <w:name w:val="heading 2"/>
    <w:basedOn w:val="3"/>
    <w:next w:val="a"/>
    <w:link w:val="21"/>
    <w:qFormat/>
    <w:pPr>
      <w:outlineLvl w:val="1"/>
    </w:pPr>
  </w:style>
  <w:style w:type="paragraph" w:styleId="30">
    <w:name w:val="heading 3"/>
    <w:basedOn w:val="4"/>
    <w:next w:val="a"/>
    <w:link w:val="31"/>
    <w:qFormat/>
    <w:pPr>
      <w:spacing w:beforeLines="50" w:afterLines="50" w:line="400" w:lineRule="exact"/>
      <w:outlineLvl w:val="2"/>
    </w:pPr>
    <w:rPr>
      <w:color w:val="auto"/>
    </w:rPr>
  </w:style>
  <w:style w:type="paragraph" w:styleId="40">
    <w:name w:val="heading 4"/>
    <w:basedOn w:val="a"/>
    <w:next w:val="a"/>
    <w:link w:val="41"/>
    <w:qFormat/>
    <w:pPr>
      <w:spacing w:line="440" w:lineRule="exact"/>
      <w:ind w:firstLineChars="0" w:firstLine="0"/>
      <w:outlineLvl w:val="3"/>
    </w:pPr>
    <w:rPr>
      <w:rFonts w:ascii="Times New Roman" w:hAnsi="Times New Roman"/>
      <w:b/>
      <w:color w:val="000000"/>
      <w:sz w:val="21"/>
      <w:szCs w:val="21"/>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Cambria" w:hAnsi="Cambria"/>
      <w:b/>
      <w:bCs/>
      <w:sz w:val="24"/>
    </w:rPr>
  </w:style>
  <w:style w:type="paragraph" w:styleId="7">
    <w:name w:val="heading 7"/>
    <w:basedOn w:val="a"/>
    <w:next w:val="a"/>
    <w:link w:val="70"/>
    <w:qFormat/>
    <w:pPr>
      <w:keepNext/>
      <w:keepLines/>
      <w:spacing w:before="240" w:after="64" w:line="320" w:lineRule="auto"/>
      <w:outlineLvl w:val="6"/>
    </w:pPr>
    <w:rPr>
      <w:b/>
      <w:bCs/>
      <w:sz w:val="24"/>
    </w:rPr>
  </w:style>
  <w:style w:type="paragraph" w:styleId="8">
    <w:name w:val="heading 8"/>
    <w:basedOn w:val="a"/>
    <w:next w:val="a"/>
    <w:link w:val="80"/>
    <w:qFormat/>
    <w:pPr>
      <w:keepNext/>
      <w:keepLines/>
      <w:spacing w:before="240" w:after="64" w:line="320" w:lineRule="auto"/>
      <w:outlineLvl w:val="7"/>
    </w:pPr>
    <w:rPr>
      <w:rFonts w:ascii="Cambria" w:hAnsi="Cambria"/>
      <w:sz w:val="24"/>
    </w:rPr>
  </w:style>
  <w:style w:type="paragraph" w:styleId="9">
    <w:name w:val="heading 9"/>
    <w:basedOn w:val="a"/>
    <w:next w:val="a"/>
    <w:link w:val="90"/>
    <w:qFormat/>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next w:val="a"/>
    <w:link w:val="2Char"/>
    <w:qFormat/>
    <w:pPr>
      <w:spacing w:line="440" w:lineRule="exact"/>
      <w:ind w:firstLineChars="0" w:firstLine="0"/>
      <w:jc w:val="center"/>
    </w:pPr>
    <w:rPr>
      <w:rFonts w:ascii="Times New Roman" w:hAnsi="Times New Roman"/>
      <w:b/>
      <w:bCs/>
      <w:color w:val="000000"/>
      <w:sz w:val="24"/>
      <w:szCs w:val="24"/>
    </w:rPr>
  </w:style>
  <w:style w:type="paragraph" w:customStyle="1" w:styleId="3">
    <w:name w:val="标题3"/>
    <w:basedOn w:val="a"/>
    <w:next w:val="a"/>
    <w:link w:val="3Char"/>
    <w:qFormat/>
    <w:pPr>
      <w:spacing w:line="440" w:lineRule="exact"/>
      <w:ind w:firstLineChars="0" w:firstLine="0"/>
    </w:pPr>
    <w:rPr>
      <w:rFonts w:ascii="Times New Roman" w:hAnsi="Times New Roman"/>
      <w:b/>
      <w:bCs/>
      <w:color w:val="000000"/>
      <w:sz w:val="21"/>
      <w:szCs w:val="21"/>
    </w:rPr>
  </w:style>
  <w:style w:type="paragraph" w:customStyle="1" w:styleId="4">
    <w:name w:val="标题4"/>
    <w:basedOn w:val="a"/>
    <w:next w:val="a"/>
    <w:link w:val="4Char"/>
    <w:qFormat/>
    <w:pPr>
      <w:spacing w:line="440" w:lineRule="exact"/>
      <w:ind w:firstLineChars="0" w:firstLine="0"/>
    </w:pPr>
    <w:rPr>
      <w:rFonts w:ascii="Times New Roman" w:hAnsi="Times New Roman"/>
      <w:b/>
      <w:color w:val="000000"/>
      <w:sz w:val="21"/>
      <w:szCs w:val="21"/>
    </w:rPr>
  </w:style>
  <w:style w:type="paragraph" w:styleId="TOC7">
    <w:name w:val="toc 7"/>
    <w:basedOn w:val="a"/>
    <w:next w:val="a"/>
    <w:uiPriority w:val="39"/>
    <w:unhideWhenUsed/>
    <w:qFormat/>
    <w:pPr>
      <w:ind w:left="1200"/>
      <w:jc w:val="left"/>
    </w:pPr>
    <w:rPr>
      <w:rFonts w:asciiTheme="minorHAnsi" w:hAnsiTheme="minorHAnsi" w:cstheme="minorHAnsi"/>
      <w:sz w:val="18"/>
      <w:szCs w:val="18"/>
    </w:rPr>
  </w:style>
  <w:style w:type="paragraph" w:styleId="a3">
    <w:name w:val="caption"/>
    <w:basedOn w:val="a"/>
    <w:next w:val="a"/>
    <w:qFormat/>
    <w:rPr>
      <w:rFonts w:ascii="Cambria" w:eastAsia="黑体" w:hAnsi="Cambria"/>
    </w:rPr>
  </w:style>
  <w:style w:type="paragraph" w:styleId="a4">
    <w:name w:val="annotation text"/>
    <w:basedOn w:val="a"/>
    <w:link w:val="a5"/>
    <w:uiPriority w:val="99"/>
    <w:semiHidden/>
    <w:unhideWhenUsed/>
    <w:qFormat/>
    <w:pPr>
      <w:jc w:val="left"/>
    </w:pPr>
  </w:style>
  <w:style w:type="paragraph" w:styleId="a6">
    <w:name w:val="Body Text"/>
    <w:basedOn w:val="a"/>
    <w:link w:val="a7"/>
    <w:qFormat/>
    <w:pPr>
      <w:spacing w:before="120" w:after="120"/>
      <w:ind w:left="2520"/>
    </w:pPr>
  </w:style>
  <w:style w:type="paragraph" w:styleId="TOC5">
    <w:name w:val="toc 5"/>
    <w:basedOn w:val="a"/>
    <w:next w:val="a"/>
    <w:uiPriority w:val="39"/>
    <w:unhideWhenUsed/>
    <w:qFormat/>
    <w:pPr>
      <w:ind w:left="800"/>
      <w:jc w:val="left"/>
    </w:pPr>
    <w:rPr>
      <w:rFonts w:asciiTheme="minorHAnsi" w:hAnsiTheme="minorHAnsi" w:cstheme="minorHAnsi"/>
      <w:sz w:val="18"/>
      <w:szCs w:val="18"/>
    </w:rPr>
  </w:style>
  <w:style w:type="paragraph" w:styleId="TOC3">
    <w:name w:val="toc 3"/>
    <w:basedOn w:val="a"/>
    <w:next w:val="a"/>
    <w:uiPriority w:val="39"/>
    <w:qFormat/>
    <w:pPr>
      <w:ind w:left="400"/>
      <w:jc w:val="left"/>
    </w:pPr>
    <w:rPr>
      <w:rFonts w:asciiTheme="minorHAnsi" w:hAnsiTheme="minorHAnsi" w:cstheme="minorHAnsi"/>
      <w:i/>
      <w:iCs/>
    </w:rPr>
  </w:style>
  <w:style w:type="paragraph" w:styleId="TOC8">
    <w:name w:val="toc 8"/>
    <w:basedOn w:val="a"/>
    <w:next w:val="a"/>
    <w:uiPriority w:val="39"/>
    <w:unhideWhenUsed/>
    <w:qFormat/>
    <w:pPr>
      <w:ind w:left="1400"/>
      <w:jc w:val="left"/>
    </w:pPr>
    <w:rPr>
      <w:rFonts w:asciiTheme="minorHAnsi" w:hAnsiTheme="minorHAnsi" w:cstheme="minorHAnsi"/>
      <w:sz w:val="18"/>
      <w:szCs w:val="18"/>
    </w:rPr>
  </w:style>
  <w:style w:type="paragraph" w:styleId="22">
    <w:name w:val="Body Text Indent 2"/>
    <w:basedOn w:val="a"/>
    <w:link w:val="23"/>
    <w:uiPriority w:val="99"/>
    <w:semiHidden/>
    <w:unhideWhenUsed/>
    <w:qFormat/>
    <w:pPr>
      <w:spacing w:after="120" w:line="480" w:lineRule="auto"/>
      <w:ind w:leftChars="200" w:left="420"/>
    </w:pPr>
  </w:style>
  <w:style w:type="paragraph" w:styleId="a8">
    <w:name w:val="Balloon Text"/>
    <w:basedOn w:val="a"/>
    <w:link w:val="a9"/>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cstheme="minorHAnsi"/>
      <w:b/>
      <w:bCs/>
      <w:caps/>
    </w:rPr>
  </w:style>
  <w:style w:type="paragraph" w:styleId="TOC4">
    <w:name w:val="toc 4"/>
    <w:basedOn w:val="a"/>
    <w:next w:val="a"/>
    <w:uiPriority w:val="39"/>
    <w:unhideWhenUsed/>
    <w:qFormat/>
    <w:pPr>
      <w:ind w:left="600"/>
      <w:jc w:val="left"/>
    </w:pPr>
    <w:rPr>
      <w:rFonts w:asciiTheme="minorHAnsi" w:hAnsiTheme="minorHAnsi" w:cstheme="minorHAnsi"/>
      <w:sz w:val="18"/>
      <w:szCs w:val="18"/>
    </w:rPr>
  </w:style>
  <w:style w:type="paragraph" w:styleId="ae">
    <w:name w:val="Subtitle"/>
    <w:basedOn w:val="a"/>
    <w:next w:val="a"/>
    <w:link w:val="af"/>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uiPriority w:val="39"/>
    <w:unhideWhenUsed/>
    <w:qFormat/>
    <w:pPr>
      <w:ind w:left="1000"/>
      <w:jc w:val="left"/>
    </w:pPr>
    <w:rPr>
      <w:rFonts w:asciiTheme="minorHAnsi" w:hAnsiTheme="minorHAnsi" w:cstheme="minorHAnsi"/>
      <w:sz w:val="18"/>
      <w:szCs w:val="18"/>
    </w:rPr>
  </w:style>
  <w:style w:type="paragraph" w:styleId="TOC2">
    <w:name w:val="toc 2"/>
    <w:basedOn w:val="a"/>
    <w:next w:val="a"/>
    <w:uiPriority w:val="39"/>
    <w:qFormat/>
    <w:pPr>
      <w:ind w:left="200"/>
      <w:jc w:val="left"/>
    </w:pPr>
    <w:rPr>
      <w:rFonts w:asciiTheme="minorHAnsi" w:hAnsiTheme="minorHAnsi" w:cstheme="minorHAnsi"/>
      <w:smallCaps/>
    </w:rPr>
  </w:style>
  <w:style w:type="paragraph" w:styleId="TOC9">
    <w:name w:val="toc 9"/>
    <w:basedOn w:val="a"/>
    <w:next w:val="a"/>
    <w:uiPriority w:val="39"/>
    <w:unhideWhenUsed/>
    <w:qFormat/>
    <w:pPr>
      <w:ind w:left="1600"/>
      <w:jc w:val="left"/>
    </w:pPr>
    <w:rPr>
      <w:rFonts w:asciiTheme="minorHAnsi" w:hAnsiTheme="minorHAnsi" w:cstheme="minorHAnsi"/>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sz w:val="24"/>
      <w:szCs w:val="24"/>
    </w:rPr>
  </w:style>
  <w:style w:type="paragraph" w:styleId="af0">
    <w:name w:val="Normal (Web)"/>
    <w:basedOn w:val="a"/>
    <w:uiPriority w:val="99"/>
    <w:semiHidden/>
    <w:unhideWhenUsed/>
    <w:qFormat/>
    <w:pPr>
      <w:spacing w:before="100" w:beforeAutospacing="1" w:after="100" w:afterAutospacing="1"/>
      <w:ind w:firstLineChars="0" w:firstLine="0"/>
      <w:jc w:val="left"/>
    </w:pPr>
    <w:rPr>
      <w:rFonts w:ascii="宋体" w:hAnsi="宋体" w:cs="宋体"/>
      <w:sz w:val="24"/>
      <w:szCs w:val="24"/>
    </w:rPr>
  </w:style>
  <w:style w:type="paragraph" w:styleId="af1">
    <w:name w:val="Title"/>
    <w:basedOn w:val="a"/>
    <w:next w:val="a"/>
    <w:link w:val="af2"/>
    <w:qFormat/>
    <w:pPr>
      <w:spacing w:before="240" w:after="60"/>
      <w:jc w:val="center"/>
      <w:outlineLvl w:val="0"/>
    </w:pPr>
    <w:rPr>
      <w:rFonts w:ascii="Cambria" w:hAnsi="Cambria"/>
      <w:b/>
      <w:bCs/>
      <w:sz w:val="32"/>
      <w:szCs w:val="32"/>
    </w:rPr>
  </w:style>
  <w:style w:type="paragraph" w:styleId="af3">
    <w:name w:val="annotation subject"/>
    <w:basedOn w:val="a4"/>
    <w:next w:val="a4"/>
    <w:link w:val="af4"/>
    <w:uiPriority w:val="99"/>
    <w:semiHidden/>
    <w:unhideWhenUsed/>
    <w:qFormat/>
    <w:rPr>
      <w:b/>
      <w:bCs/>
    </w:rPr>
  </w:style>
  <w:style w:type="table" w:styleId="af5">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Strong"/>
    <w:uiPriority w:val="22"/>
    <w:qFormat/>
    <w:rPr>
      <w:b/>
      <w:bCs/>
    </w:rPr>
  </w:style>
  <w:style w:type="character" w:styleId="af7">
    <w:name w:val="page number"/>
    <w:basedOn w:val="a0"/>
    <w:qFormat/>
  </w:style>
  <w:style w:type="character" w:styleId="af8">
    <w:name w:val="Emphasis"/>
    <w:uiPriority w:val="20"/>
    <w:qFormat/>
    <w:rPr>
      <w:i/>
      <w:iCs/>
    </w:rPr>
  </w:style>
  <w:style w:type="character" w:styleId="af9">
    <w:name w:val="Hyperlink"/>
    <w:basedOn w:val="a0"/>
    <w:uiPriority w:val="99"/>
    <w:qFormat/>
    <w:rPr>
      <w:color w:val="0000FF"/>
      <w:u w:val="single"/>
    </w:rPr>
  </w:style>
  <w:style w:type="character" w:styleId="afa">
    <w:name w:val="annotation reference"/>
    <w:basedOn w:val="a0"/>
    <w:uiPriority w:val="99"/>
    <w:semiHidden/>
    <w:unhideWhenUsed/>
    <w:qFormat/>
    <w:rPr>
      <w:sz w:val="21"/>
      <w:szCs w:val="21"/>
    </w:rPr>
  </w:style>
  <w:style w:type="character" w:customStyle="1" w:styleId="10">
    <w:name w:val="标题 1 字符"/>
    <w:basedOn w:val="a0"/>
    <w:link w:val="1"/>
    <w:qFormat/>
    <w:rPr>
      <w:b/>
      <w:bCs/>
      <w:color w:val="000000"/>
      <w:sz w:val="21"/>
      <w:szCs w:val="21"/>
    </w:rPr>
  </w:style>
  <w:style w:type="character" w:customStyle="1" w:styleId="21">
    <w:name w:val="标题 2 字符"/>
    <w:basedOn w:val="a0"/>
    <w:link w:val="20"/>
    <w:qFormat/>
    <w:rPr>
      <w:b/>
      <w:bCs/>
      <w:color w:val="000000"/>
      <w:sz w:val="21"/>
      <w:szCs w:val="21"/>
    </w:rPr>
  </w:style>
  <w:style w:type="character" w:customStyle="1" w:styleId="31">
    <w:name w:val="标题 3 字符"/>
    <w:basedOn w:val="a0"/>
    <w:link w:val="30"/>
    <w:qFormat/>
    <w:rPr>
      <w:b/>
      <w:sz w:val="21"/>
      <w:szCs w:val="21"/>
    </w:rPr>
  </w:style>
  <w:style w:type="character" w:customStyle="1" w:styleId="41">
    <w:name w:val="标题 4 字符"/>
    <w:basedOn w:val="a0"/>
    <w:link w:val="40"/>
    <w:qFormat/>
    <w:rPr>
      <w:b/>
      <w:color w:val="000000"/>
      <w:sz w:val="21"/>
      <w:szCs w:val="21"/>
    </w:rPr>
  </w:style>
  <w:style w:type="character" w:customStyle="1" w:styleId="af2">
    <w:name w:val="标题 字符"/>
    <w:basedOn w:val="a0"/>
    <w:link w:val="af1"/>
    <w:qFormat/>
    <w:rPr>
      <w:rFonts w:ascii="Cambria" w:hAnsi="Cambria" w:cs="Times New Roman"/>
      <w:b/>
      <w:bCs/>
      <w:kern w:val="2"/>
      <w:sz w:val="32"/>
      <w:szCs w:val="32"/>
    </w:rPr>
  </w:style>
  <w:style w:type="character" w:customStyle="1" w:styleId="11">
    <w:name w:val="书籍标题1"/>
    <w:uiPriority w:val="33"/>
    <w:qFormat/>
    <w:rPr>
      <w:b/>
      <w:bCs/>
      <w:smallCaps/>
      <w:spacing w:val="5"/>
    </w:rPr>
  </w:style>
  <w:style w:type="character" w:customStyle="1" w:styleId="50">
    <w:name w:val="标题 5 字符"/>
    <w:basedOn w:val="a0"/>
    <w:link w:val="5"/>
    <w:semiHidden/>
    <w:qFormat/>
    <w:rPr>
      <w:b/>
      <w:bCs/>
      <w:kern w:val="2"/>
      <w:sz w:val="28"/>
      <w:szCs w:val="28"/>
    </w:rPr>
  </w:style>
  <w:style w:type="character" w:customStyle="1" w:styleId="60">
    <w:name w:val="标题 6 字符"/>
    <w:basedOn w:val="a0"/>
    <w:link w:val="6"/>
    <w:semiHidden/>
    <w:qFormat/>
    <w:rPr>
      <w:rFonts w:ascii="Cambria" w:eastAsia="宋体" w:hAnsi="Cambria" w:cs="Times New Roman"/>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Cambria" w:eastAsia="宋体" w:hAnsi="Cambria" w:cs="Times New Roman"/>
      <w:kern w:val="2"/>
      <w:sz w:val="24"/>
      <w:szCs w:val="24"/>
    </w:rPr>
  </w:style>
  <w:style w:type="character" w:customStyle="1" w:styleId="90">
    <w:name w:val="标题 9 字符"/>
    <w:basedOn w:val="a0"/>
    <w:link w:val="9"/>
    <w:semiHidden/>
    <w:qFormat/>
    <w:rPr>
      <w:rFonts w:ascii="Cambria" w:eastAsia="宋体" w:hAnsi="Cambria" w:cs="Times New Roman"/>
      <w:kern w:val="2"/>
      <w:sz w:val="21"/>
      <w:szCs w:val="21"/>
    </w:rPr>
  </w:style>
  <w:style w:type="character" w:customStyle="1" w:styleId="af">
    <w:name w:val="副标题 字符"/>
    <w:basedOn w:val="a0"/>
    <w:link w:val="ae"/>
    <w:qFormat/>
    <w:rPr>
      <w:rFonts w:ascii="Cambria" w:hAnsi="Cambria" w:cs="Times New Roman"/>
      <w:b/>
      <w:bCs/>
      <w:kern w:val="28"/>
      <w:sz w:val="32"/>
      <w:szCs w:val="32"/>
    </w:rPr>
  </w:style>
  <w:style w:type="paragraph" w:styleId="afb">
    <w:name w:val="No Spacing"/>
    <w:basedOn w:val="a"/>
    <w:link w:val="afc"/>
    <w:uiPriority w:val="1"/>
    <w:qFormat/>
  </w:style>
  <w:style w:type="character" w:customStyle="1" w:styleId="afc">
    <w:name w:val="无间隔 字符"/>
    <w:basedOn w:val="a0"/>
    <w:link w:val="afb"/>
    <w:uiPriority w:val="1"/>
    <w:qFormat/>
    <w:rPr>
      <w:kern w:val="2"/>
      <w:sz w:val="21"/>
      <w:szCs w:val="24"/>
    </w:rPr>
  </w:style>
  <w:style w:type="paragraph" w:styleId="afd">
    <w:name w:val="List Paragraph"/>
    <w:basedOn w:val="a"/>
    <w:uiPriority w:val="34"/>
    <w:qFormat/>
    <w:pPr>
      <w:ind w:firstLine="420"/>
    </w:pPr>
  </w:style>
  <w:style w:type="paragraph" w:styleId="afe">
    <w:name w:val="Quote"/>
    <w:basedOn w:val="a"/>
    <w:next w:val="a"/>
    <w:link w:val="aff"/>
    <w:uiPriority w:val="29"/>
    <w:qFormat/>
    <w:rPr>
      <w:i/>
      <w:iCs/>
      <w:color w:val="000000"/>
    </w:rPr>
  </w:style>
  <w:style w:type="character" w:customStyle="1" w:styleId="aff">
    <w:name w:val="引用 字符"/>
    <w:basedOn w:val="a0"/>
    <w:link w:val="afe"/>
    <w:uiPriority w:val="29"/>
    <w:qFormat/>
    <w:rPr>
      <w:i/>
      <w:iCs/>
      <w:color w:val="000000"/>
      <w:kern w:val="2"/>
      <w:sz w:val="21"/>
      <w:szCs w:val="24"/>
    </w:rPr>
  </w:style>
  <w:style w:type="paragraph" w:styleId="aff0">
    <w:name w:val="Intense Quote"/>
    <w:basedOn w:val="a"/>
    <w:next w:val="a"/>
    <w:link w:val="aff1"/>
    <w:uiPriority w:val="30"/>
    <w:qFormat/>
    <w:pPr>
      <w:pBdr>
        <w:bottom w:val="single" w:sz="4" w:space="4" w:color="4F81BD"/>
      </w:pBdr>
      <w:spacing w:before="200" w:after="280"/>
      <w:ind w:left="936" w:right="936"/>
    </w:pPr>
    <w:rPr>
      <w:b/>
      <w:bCs/>
      <w:i/>
      <w:iCs/>
      <w:color w:val="4F81BD"/>
    </w:rPr>
  </w:style>
  <w:style w:type="character" w:customStyle="1" w:styleId="aff1">
    <w:name w:val="明显引用 字符"/>
    <w:basedOn w:val="a0"/>
    <w:link w:val="aff0"/>
    <w:uiPriority w:val="30"/>
    <w:qFormat/>
    <w:rPr>
      <w:b/>
      <w:bCs/>
      <w:i/>
      <w:iCs/>
      <w:color w:val="4F81BD"/>
      <w:kern w:val="2"/>
      <w:sz w:val="21"/>
      <w:szCs w:val="24"/>
    </w:rPr>
  </w:style>
  <w:style w:type="character" w:customStyle="1" w:styleId="12">
    <w:name w:val="不明显强调1"/>
    <w:uiPriority w:val="19"/>
    <w:qFormat/>
    <w:rPr>
      <w:i/>
      <w:iCs/>
      <w:color w:val="808080"/>
    </w:rPr>
  </w:style>
  <w:style w:type="character" w:customStyle="1" w:styleId="13">
    <w:name w:val="明显强调1"/>
    <w:uiPriority w:val="21"/>
    <w:qFormat/>
    <w:rPr>
      <w:b/>
      <w:bCs/>
      <w:i/>
      <w:iCs/>
      <w:color w:val="4F81BD"/>
    </w:rPr>
  </w:style>
  <w:style w:type="character" w:customStyle="1" w:styleId="14">
    <w:name w:val="不明显参考1"/>
    <w:basedOn w:val="a0"/>
    <w:uiPriority w:val="31"/>
    <w:qFormat/>
    <w:rPr>
      <w:smallCaps/>
      <w:color w:val="C0504D"/>
      <w:u w:val="single"/>
    </w:rPr>
  </w:style>
  <w:style w:type="character" w:customStyle="1" w:styleId="15">
    <w:name w:val="明显参考1"/>
    <w:uiPriority w:val="32"/>
    <w:qFormat/>
    <w:rPr>
      <w:b/>
      <w:bCs/>
      <w:smallCaps/>
      <w:color w:val="C0504D"/>
      <w:spacing w:val="5"/>
      <w:u w:val="single"/>
    </w:rPr>
  </w:style>
  <w:style w:type="paragraph" w:customStyle="1" w:styleId="TOC10">
    <w:name w:val="TOC 标题1"/>
    <w:basedOn w:val="1"/>
    <w:next w:val="a"/>
    <w:uiPriority w:val="39"/>
    <w:qFormat/>
    <w:pPr>
      <w:spacing w:line="276" w:lineRule="auto"/>
      <w:outlineLvl w:val="9"/>
    </w:pPr>
    <w:rPr>
      <w:rFonts w:ascii="Cambria" w:hAnsi="Cambria"/>
      <w:color w:val="365F91"/>
      <w:sz w:val="28"/>
      <w:szCs w:val="28"/>
    </w:rPr>
  </w:style>
  <w:style w:type="character" w:customStyle="1" w:styleId="2Char">
    <w:name w:val="标题2 Char"/>
    <w:basedOn w:val="a0"/>
    <w:link w:val="2"/>
    <w:qFormat/>
    <w:rPr>
      <w:b/>
      <w:bCs/>
      <w:color w:val="000000"/>
      <w:sz w:val="24"/>
      <w:szCs w:val="24"/>
    </w:rPr>
  </w:style>
  <w:style w:type="character" w:customStyle="1" w:styleId="3Char">
    <w:name w:val="标题3 Char"/>
    <w:basedOn w:val="a0"/>
    <w:link w:val="3"/>
    <w:qFormat/>
    <w:rPr>
      <w:b/>
      <w:bCs/>
      <w:color w:val="000000"/>
      <w:sz w:val="21"/>
      <w:szCs w:val="21"/>
    </w:rPr>
  </w:style>
  <w:style w:type="character" w:customStyle="1" w:styleId="4Char">
    <w:name w:val="标题4 Char"/>
    <w:basedOn w:val="a0"/>
    <w:link w:val="4"/>
    <w:qFormat/>
    <w:rPr>
      <w:b/>
      <w:color w:val="000000"/>
      <w:sz w:val="21"/>
      <w:szCs w:val="21"/>
    </w:rPr>
  </w:style>
  <w:style w:type="paragraph" w:customStyle="1" w:styleId="51">
    <w:name w:val="标题5"/>
    <w:basedOn w:val="a"/>
    <w:next w:val="a"/>
    <w:link w:val="5Char"/>
    <w:qFormat/>
    <w:pPr>
      <w:spacing w:line="440" w:lineRule="exact"/>
      <w:ind w:firstLineChars="0" w:firstLine="0"/>
    </w:pPr>
    <w:rPr>
      <w:rFonts w:ascii="宋体" w:hAnsi="宋体"/>
      <w:b/>
      <w:bCs/>
      <w:sz w:val="21"/>
      <w:szCs w:val="21"/>
    </w:rPr>
  </w:style>
  <w:style w:type="character" w:customStyle="1" w:styleId="5Char">
    <w:name w:val="标题5 Char"/>
    <w:basedOn w:val="a0"/>
    <w:link w:val="51"/>
    <w:qFormat/>
    <w:rPr>
      <w:rFonts w:ascii="宋体" w:hAnsi="宋体"/>
      <w:b/>
      <w:bCs/>
      <w:sz w:val="21"/>
      <w:szCs w:val="21"/>
    </w:rPr>
  </w:style>
  <w:style w:type="character" w:customStyle="1" w:styleId="ad">
    <w:name w:val="页眉 字符"/>
    <w:basedOn w:val="a0"/>
    <w:link w:val="ac"/>
    <w:uiPriority w:val="99"/>
    <w:qFormat/>
    <w:rPr>
      <w:kern w:val="2"/>
      <w:sz w:val="18"/>
      <w:szCs w:val="18"/>
    </w:rPr>
  </w:style>
  <w:style w:type="character" w:customStyle="1" w:styleId="ab">
    <w:name w:val="页脚 字符"/>
    <w:basedOn w:val="a0"/>
    <w:link w:val="aa"/>
    <w:uiPriority w:val="99"/>
    <w:qFormat/>
    <w:rPr>
      <w:kern w:val="2"/>
      <w:sz w:val="18"/>
      <w:szCs w:val="18"/>
    </w:rPr>
  </w:style>
  <w:style w:type="character" w:customStyle="1" w:styleId="a7">
    <w:name w:val="正文文本 字符"/>
    <w:basedOn w:val="a0"/>
    <w:link w:val="a6"/>
    <w:qFormat/>
    <w:rPr>
      <w:rFonts w:ascii="Book Antiqua" w:hAnsi="Book Antiqua"/>
    </w:rPr>
  </w:style>
  <w:style w:type="character" w:customStyle="1" w:styleId="a9">
    <w:name w:val="批注框文本 字符"/>
    <w:basedOn w:val="a0"/>
    <w:link w:val="a8"/>
    <w:qFormat/>
    <w:rPr>
      <w:rFonts w:ascii="Book Antiqua" w:hAnsi="Book Antiqua"/>
      <w:sz w:val="18"/>
      <w:szCs w:val="18"/>
    </w:rPr>
  </w:style>
  <w:style w:type="character" w:customStyle="1" w:styleId="23">
    <w:name w:val="正文文本缩进 2 字符"/>
    <w:basedOn w:val="a0"/>
    <w:link w:val="22"/>
    <w:uiPriority w:val="99"/>
    <w:semiHidden/>
    <w:qFormat/>
    <w:rPr>
      <w:rFonts w:ascii="Book Antiqua" w:hAnsi="Book Antiqua"/>
    </w:rPr>
  </w:style>
  <w:style w:type="paragraph" w:customStyle="1" w:styleId="16">
    <w:name w:val="列出段落1"/>
    <w:basedOn w:val="a"/>
    <w:qFormat/>
    <w:pPr>
      <w:widowControl w:val="0"/>
      <w:ind w:firstLine="420"/>
    </w:pPr>
    <w:rPr>
      <w:rFonts w:ascii="Calibri" w:hAnsi="Calibri"/>
      <w:kern w:val="2"/>
      <w:sz w:val="21"/>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5">
    <w:name w:val="批注文字 字符"/>
    <w:basedOn w:val="a0"/>
    <w:link w:val="a4"/>
    <w:uiPriority w:val="99"/>
    <w:semiHidden/>
    <w:qFormat/>
    <w:rPr>
      <w:rFonts w:ascii="Book Antiqua" w:hAnsi="Book Antiqua"/>
    </w:rPr>
  </w:style>
  <w:style w:type="character" w:customStyle="1" w:styleId="af4">
    <w:name w:val="批注主题 字符"/>
    <w:basedOn w:val="a5"/>
    <w:link w:val="af3"/>
    <w:uiPriority w:val="99"/>
    <w:semiHidden/>
    <w:qFormat/>
    <w:rPr>
      <w:rFonts w:ascii="Book Antiqua" w:hAnsi="Book Antiqua"/>
      <w:b/>
      <w:bCs/>
    </w:rPr>
  </w:style>
  <w:style w:type="character" w:customStyle="1" w:styleId="trans">
    <w:name w:val="trans"/>
    <w:basedOn w:val="a0"/>
    <w:qFormat/>
  </w:style>
  <w:style w:type="character" w:customStyle="1" w:styleId="apple-style-span">
    <w:name w:val="apple-style-span"/>
    <w:basedOn w:val="a0"/>
    <w:qFormat/>
  </w:style>
  <w:style w:type="character" w:customStyle="1" w:styleId="apple-converted-space">
    <w:name w:val="apple-converted-space"/>
    <w:basedOn w:val="a0"/>
    <w:qFormat/>
  </w:style>
  <w:style w:type="character" w:customStyle="1" w:styleId="SC2233562">
    <w:name w:val="SC.2.233562"/>
    <w:uiPriority w:val="99"/>
    <w:qFormat/>
    <w:rPr>
      <w:rFonts w:cs="Helvetica Neue LT Std"/>
      <w:color w:val="000000"/>
      <w:sz w:val="48"/>
      <w:szCs w:val="48"/>
    </w:rPr>
  </w:style>
  <w:style w:type="character" w:customStyle="1" w:styleId="HTML0">
    <w:name w:val="HTML 预设格式 字符"/>
    <w:basedOn w:val="a0"/>
    <w:link w:val="HTML"/>
    <w:qFormat/>
    <w:rPr>
      <w:rFonts w:ascii="宋体" w:hAnsi="宋体" w:cs="宋体"/>
      <w:sz w:val="24"/>
      <w:szCs w:val="24"/>
    </w:rPr>
  </w:style>
  <w:style w:type="paragraph" w:styleId="aff2">
    <w:name w:val="Revision"/>
    <w:hidden/>
    <w:uiPriority w:val="99"/>
    <w:semiHidden/>
    <w:rsid w:val="00430E3B"/>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header" Target="header6.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footer" Target="foot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796F5A1-99CA-4BE1-8F38-3718DBADD5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zouyu</dc:creator>
  <cp:lastModifiedBy>刘博(Bo Liu)</cp:lastModifiedBy>
  <cp:revision>5</cp:revision>
  <cp:lastPrinted>2012-02-06T07:32:00Z</cp:lastPrinted>
  <dcterms:created xsi:type="dcterms:W3CDTF">2021-03-11T00:34:00Z</dcterms:created>
  <dcterms:modified xsi:type="dcterms:W3CDTF">2023-05-22T03:02:00Z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